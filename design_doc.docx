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67A7" w:rsidRPr="000967A7" w:rsidRDefault="000967A7" w:rsidP="000967A7">
      <w:pPr>
        <w:spacing w:after="0"/>
        <w:jc w:val="center"/>
        <w:rPr>
          <w:rFonts w:ascii="Times New Roman" w:hAnsi="Times New Roman" w:cs="Times New Roman"/>
          <w:sz w:val="24"/>
          <w:szCs w:val="24"/>
        </w:rPr>
      </w:pPr>
      <w:r>
        <w:rPr>
          <w:rFonts w:ascii="Times New Roman" w:hAnsi="Times New Roman" w:cs="Times New Roman"/>
          <w:sz w:val="24"/>
          <w:szCs w:val="24"/>
        </w:rPr>
        <w:t>EE214a Project</w:t>
      </w:r>
    </w:p>
    <w:p w:rsidR="000967A7" w:rsidRPr="000967A7" w:rsidRDefault="000967A7" w:rsidP="000967A7">
      <w:pPr>
        <w:spacing w:after="0"/>
        <w:jc w:val="center"/>
        <w:rPr>
          <w:rFonts w:ascii="Times New Roman" w:hAnsi="Times New Roman" w:cs="Times New Roman"/>
          <w:sz w:val="24"/>
          <w:szCs w:val="24"/>
        </w:rPr>
      </w:pPr>
    </w:p>
    <w:p w:rsidR="00211E97" w:rsidRPr="000967A7" w:rsidRDefault="000967A7" w:rsidP="000967A7">
      <w:pPr>
        <w:spacing w:after="0"/>
        <w:jc w:val="center"/>
        <w:rPr>
          <w:rFonts w:ascii="Times New Roman" w:hAnsi="Times New Roman" w:cs="Times New Roman"/>
          <w:sz w:val="24"/>
          <w:szCs w:val="24"/>
        </w:rPr>
      </w:pPr>
      <w:r w:rsidRPr="000967A7">
        <w:rPr>
          <w:rFonts w:ascii="Times New Roman" w:hAnsi="Times New Roman" w:cs="Times New Roman"/>
          <w:sz w:val="24"/>
          <w:szCs w:val="24"/>
        </w:rPr>
        <w:t>Amy Yen</w:t>
      </w:r>
    </w:p>
    <w:p w:rsidR="000967A7" w:rsidRPr="000967A7" w:rsidRDefault="000967A7" w:rsidP="000967A7">
      <w:pPr>
        <w:spacing w:after="0"/>
        <w:jc w:val="center"/>
        <w:rPr>
          <w:rFonts w:ascii="Times New Roman" w:hAnsi="Times New Roman" w:cs="Times New Roman"/>
          <w:sz w:val="24"/>
          <w:szCs w:val="24"/>
        </w:rPr>
      </w:pPr>
      <w:r w:rsidRPr="000967A7">
        <w:rPr>
          <w:rFonts w:ascii="Times New Roman" w:hAnsi="Times New Roman" w:cs="Times New Roman"/>
          <w:sz w:val="24"/>
          <w:szCs w:val="24"/>
        </w:rPr>
        <w:t>Matthew Feldman</w:t>
      </w:r>
    </w:p>
    <w:p w:rsidR="000967A7" w:rsidRDefault="000967A7" w:rsidP="000967A7">
      <w:pPr>
        <w:spacing w:after="0"/>
        <w:jc w:val="center"/>
        <w:rPr>
          <w:rFonts w:ascii="Times New Roman" w:hAnsi="Times New Roman" w:cs="Times New Roman"/>
          <w:sz w:val="24"/>
          <w:szCs w:val="24"/>
        </w:rPr>
      </w:pPr>
    </w:p>
    <w:p w:rsidR="00FF64AF" w:rsidRDefault="00FF64AF" w:rsidP="000967A7">
      <w:pPr>
        <w:spacing w:after="0"/>
        <w:jc w:val="center"/>
        <w:rPr>
          <w:rFonts w:ascii="Times New Roman" w:hAnsi="Times New Roman" w:cs="Times New Roman"/>
          <w:sz w:val="24"/>
          <w:szCs w:val="24"/>
        </w:rPr>
      </w:pPr>
    </w:p>
    <w:p w:rsidR="00FF64AF" w:rsidRDefault="00FF64AF" w:rsidP="000967A7">
      <w:pPr>
        <w:spacing w:after="0"/>
        <w:jc w:val="center"/>
        <w:rPr>
          <w:rFonts w:ascii="Times New Roman" w:hAnsi="Times New Roman" w:cs="Times New Roman"/>
          <w:sz w:val="24"/>
          <w:szCs w:val="24"/>
        </w:rPr>
      </w:pPr>
    </w:p>
    <w:p w:rsidR="000967A7" w:rsidRPr="000967A7" w:rsidRDefault="000967A7" w:rsidP="000967A7">
      <w:pPr>
        <w:spacing w:after="0"/>
        <w:jc w:val="center"/>
        <w:rPr>
          <w:rFonts w:ascii="Times New Roman" w:hAnsi="Times New Roman" w:cs="Times New Roman"/>
          <w:sz w:val="24"/>
          <w:szCs w:val="24"/>
        </w:rPr>
      </w:pPr>
    </w:p>
    <w:p w:rsidR="00FF64AF" w:rsidRDefault="00FF64AF" w:rsidP="00FF64AF">
      <w:pPr>
        <w:pStyle w:val="Caption"/>
        <w:keepNext/>
      </w:pPr>
      <w:r>
        <w:t xml:space="preserve">Table </w:t>
      </w:r>
      <w:r w:rsidR="00F728A0">
        <w:fldChar w:fldCharType="begin"/>
      </w:r>
      <w:r w:rsidR="00F728A0">
        <w:instrText xml:space="preserve"> SEQ Table \* ARABIC </w:instrText>
      </w:r>
      <w:r w:rsidR="00F728A0">
        <w:fldChar w:fldCharType="separate"/>
      </w:r>
      <w:r w:rsidR="004F3085">
        <w:rPr>
          <w:noProof/>
        </w:rPr>
        <w:t>1</w:t>
      </w:r>
      <w:r w:rsidR="00F728A0">
        <w:rPr>
          <w:noProof/>
        </w:rPr>
        <w:fldChar w:fldCharType="end"/>
      </w:r>
      <w:r>
        <w:t>: Summary of Specs</w:t>
      </w:r>
    </w:p>
    <w:tbl>
      <w:tblPr>
        <w:tblStyle w:val="TableGrid"/>
        <w:tblW w:w="9918" w:type="dxa"/>
        <w:tblLook w:val="04A0" w:firstRow="1" w:lastRow="0" w:firstColumn="1" w:lastColumn="0" w:noHBand="0" w:noVBand="1"/>
      </w:tblPr>
      <w:tblGrid>
        <w:gridCol w:w="1347"/>
        <w:gridCol w:w="1322"/>
        <w:gridCol w:w="1571"/>
        <w:gridCol w:w="1448"/>
        <w:gridCol w:w="1838"/>
        <w:gridCol w:w="2392"/>
      </w:tblGrid>
      <w:tr w:rsidR="006673C4" w:rsidTr="006673C4">
        <w:tc>
          <w:tcPr>
            <w:tcW w:w="1347" w:type="dxa"/>
          </w:tcPr>
          <w:p w:rsidR="006673C4" w:rsidRPr="006673C4" w:rsidRDefault="006673C4" w:rsidP="006673C4">
            <w:pPr>
              <w:rPr>
                <w:rFonts w:ascii="Times New Roman" w:hAnsi="Times New Roman" w:cs="Times New Roman"/>
                <w:b/>
                <w:sz w:val="24"/>
                <w:szCs w:val="24"/>
              </w:rPr>
            </w:pPr>
          </w:p>
        </w:tc>
        <w:tc>
          <w:tcPr>
            <w:tcW w:w="1322" w:type="dxa"/>
          </w:tcPr>
          <w:p w:rsidR="006673C4" w:rsidRPr="006673C4" w:rsidRDefault="006673C4" w:rsidP="006673C4">
            <w:pPr>
              <w:rPr>
                <w:rFonts w:ascii="Times New Roman" w:hAnsi="Times New Roman" w:cs="Times New Roman"/>
                <w:b/>
                <w:sz w:val="24"/>
                <w:szCs w:val="24"/>
              </w:rPr>
            </w:pPr>
            <w:r w:rsidRPr="006673C4">
              <w:rPr>
                <w:rFonts w:ascii="Times New Roman" w:hAnsi="Times New Roman" w:cs="Times New Roman"/>
                <w:b/>
                <w:sz w:val="24"/>
                <w:szCs w:val="24"/>
              </w:rPr>
              <w:t>Gain</w:t>
            </w:r>
          </w:p>
        </w:tc>
        <w:tc>
          <w:tcPr>
            <w:tcW w:w="1571" w:type="dxa"/>
          </w:tcPr>
          <w:p w:rsidR="006673C4" w:rsidRPr="006673C4" w:rsidRDefault="006673C4" w:rsidP="006673C4">
            <w:pPr>
              <w:rPr>
                <w:rFonts w:ascii="Times New Roman" w:hAnsi="Times New Roman" w:cs="Times New Roman"/>
                <w:b/>
                <w:sz w:val="24"/>
                <w:szCs w:val="24"/>
              </w:rPr>
            </w:pPr>
            <w:r w:rsidRPr="006673C4">
              <w:rPr>
                <w:rFonts w:ascii="Times New Roman" w:hAnsi="Times New Roman" w:cs="Times New Roman"/>
                <w:b/>
                <w:sz w:val="24"/>
                <w:szCs w:val="24"/>
              </w:rPr>
              <w:t>Bandwidth</w:t>
            </w:r>
          </w:p>
        </w:tc>
        <w:tc>
          <w:tcPr>
            <w:tcW w:w="1448" w:type="dxa"/>
          </w:tcPr>
          <w:p w:rsidR="006673C4" w:rsidRPr="006673C4" w:rsidRDefault="006673C4" w:rsidP="006673C4">
            <w:pPr>
              <w:rPr>
                <w:rFonts w:ascii="Times New Roman" w:hAnsi="Times New Roman" w:cs="Times New Roman"/>
                <w:b/>
                <w:sz w:val="24"/>
                <w:szCs w:val="24"/>
              </w:rPr>
            </w:pPr>
            <w:r w:rsidRPr="006673C4">
              <w:rPr>
                <w:rFonts w:ascii="Times New Roman" w:hAnsi="Times New Roman" w:cs="Times New Roman"/>
                <w:b/>
                <w:sz w:val="24"/>
                <w:szCs w:val="24"/>
              </w:rPr>
              <w:t>Power</w:t>
            </w:r>
          </w:p>
        </w:tc>
        <w:tc>
          <w:tcPr>
            <w:tcW w:w="1838" w:type="dxa"/>
          </w:tcPr>
          <w:p w:rsidR="006673C4" w:rsidRPr="006673C4" w:rsidRDefault="006673C4" w:rsidP="006673C4">
            <w:pPr>
              <w:rPr>
                <w:rFonts w:ascii="Times New Roman" w:hAnsi="Times New Roman" w:cs="Times New Roman"/>
                <w:b/>
                <w:sz w:val="24"/>
                <w:szCs w:val="24"/>
              </w:rPr>
            </w:pPr>
            <w:r w:rsidRPr="006673C4">
              <w:rPr>
                <w:rFonts w:ascii="Times New Roman" w:hAnsi="Times New Roman" w:cs="Times New Roman"/>
                <w:b/>
                <w:sz w:val="24"/>
                <w:szCs w:val="24"/>
              </w:rPr>
              <w:t>G*BW/Power</w:t>
            </w:r>
          </w:p>
        </w:tc>
        <w:tc>
          <w:tcPr>
            <w:tcW w:w="2392" w:type="dxa"/>
          </w:tcPr>
          <w:p w:rsidR="006673C4" w:rsidRPr="006673C4" w:rsidRDefault="006673C4" w:rsidP="006673C4">
            <w:pPr>
              <w:rPr>
                <w:rFonts w:ascii="Times New Roman" w:hAnsi="Times New Roman" w:cs="Times New Roman"/>
                <w:b/>
                <w:sz w:val="24"/>
                <w:szCs w:val="24"/>
              </w:rPr>
            </w:pPr>
            <w:r w:rsidRPr="006673C4">
              <w:rPr>
                <w:rFonts w:ascii="Times New Roman" w:hAnsi="Times New Roman" w:cs="Times New Roman"/>
                <w:b/>
                <w:sz w:val="24"/>
                <w:szCs w:val="24"/>
              </w:rPr>
              <w:t>CM Output Voltage</w:t>
            </w:r>
          </w:p>
        </w:tc>
      </w:tr>
      <w:tr w:rsidR="006673C4" w:rsidTr="006673C4">
        <w:tc>
          <w:tcPr>
            <w:tcW w:w="1347" w:type="dxa"/>
          </w:tcPr>
          <w:p w:rsidR="006673C4" w:rsidRPr="006673C4" w:rsidRDefault="006673C4" w:rsidP="006673C4">
            <w:pPr>
              <w:rPr>
                <w:rFonts w:ascii="Times New Roman" w:hAnsi="Times New Roman" w:cs="Times New Roman"/>
                <w:b/>
                <w:sz w:val="24"/>
                <w:szCs w:val="24"/>
              </w:rPr>
            </w:pPr>
            <w:r w:rsidRPr="006673C4">
              <w:rPr>
                <w:rFonts w:ascii="Times New Roman" w:hAnsi="Times New Roman" w:cs="Times New Roman"/>
                <w:b/>
                <w:sz w:val="24"/>
                <w:szCs w:val="24"/>
              </w:rPr>
              <w:t>Required</w:t>
            </w:r>
          </w:p>
        </w:tc>
        <w:tc>
          <w:tcPr>
            <w:tcW w:w="1322" w:type="dxa"/>
          </w:tcPr>
          <w:p w:rsidR="006673C4" w:rsidRDefault="006673C4" w:rsidP="006673C4">
            <w:pPr>
              <w:rPr>
                <w:rFonts w:ascii="Times New Roman" w:hAnsi="Times New Roman" w:cs="Times New Roman"/>
                <w:sz w:val="24"/>
                <w:szCs w:val="24"/>
              </w:rPr>
            </w:pPr>
            <w:r>
              <w:rPr>
                <w:rFonts w:ascii="Times New Roman" w:hAnsi="Times New Roman" w:cs="Times New Roman"/>
                <w:sz w:val="24"/>
                <w:szCs w:val="24"/>
              </w:rPr>
              <w:t>30.000 kΩ</w:t>
            </w:r>
          </w:p>
        </w:tc>
        <w:tc>
          <w:tcPr>
            <w:tcW w:w="1571" w:type="dxa"/>
          </w:tcPr>
          <w:p w:rsidR="006673C4" w:rsidRDefault="006673C4" w:rsidP="006673C4">
            <w:pPr>
              <w:rPr>
                <w:rFonts w:ascii="Times New Roman" w:hAnsi="Times New Roman" w:cs="Times New Roman"/>
                <w:sz w:val="24"/>
                <w:szCs w:val="24"/>
              </w:rPr>
            </w:pPr>
            <w:r>
              <w:rPr>
                <w:rFonts w:ascii="Times New Roman" w:hAnsi="Times New Roman" w:cs="Times New Roman"/>
                <w:sz w:val="24"/>
                <w:szCs w:val="24"/>
              </w:rPr>
              <w:t>90.0000 MHz</w:t>
            </w:r>
          </w:p>
        </w:tc>
        <w:tc>
          <w:tcPr>
            <w:tcW w:w="1448" w:type="dxa"/>
          </w:tcPr>
          <w:p w:rsidR="006673C4" w:rsidRDefault="006673C4" w:rsidP="006673C4">
            <w:pPr>
              <w:rPr>
                <w:rFonts w:ascii="Times New Roman" w:hAnsi="Times New Roman" w:cs="Times New Roman"/>
                <w:sz w:val="24"/>
                <w:szCs w:val="24"/>
              </w:rPr>
            </w:pPr>
            <w:r>
              <w:rPr>
                <w:rFonts w:ascii="Times New Roman" w:hAnsi="Times New Roman" w:cs="Times New Roman"/>
                <w:sz w:val="24"/>
                <w:szCs w:val="24"/>
              </w:rPr>
              <w:t>2.0000 mW</w:t>
            </w:r>
          </w:p>
        </w:tc>
        <w:tc>
          <w:tcPr>
            <w:tcW w:w="1838" w:type="dxa"/>
          </w:tcPr>
          <w:p w:rsidR="006673C4" w:rsidRPr="0064428A" w:rsidRDefault="006673C4" w:rsidP="006673C4">
            <w:pPr>
              <w:rPr>
                <w:rFonts w:ascii="Times New Roman" w:hAnsi="Times New Roman" w:cs="Times New Roman"/>
                <w:sz w:val="24"/>
                <w:szCs w:val="24"/>
              </w:rPr>
            </w:pPr>
            <m:oMathPara>
              <m:oMath>
                <m:r>
                  <w:rPr>
                    <w:rFonts w:ascii="Cambria Math" w:hAnsi="Cambria Math" w:cs="Times New Roman"/>
                    <w:sz w:val="24"/>
                    <w:szCs w:val="24"/>
                  </w:rPr>
                  <m:t>1350</m:t>
                </m:r>
                <m:f>
                  <m:fPr>
                    <m:ctrlPr>
                      <w:rPr>
                        <w:rFonts w:ascii="Cambria Math" w:hAnsi="Cambria Math" w:cs="Times New Roman"/>
                        <w:i/>
                        <w:sz w:val="24"/>
                        <w:szCs w:val="24"/>
                      </w:rPr>
                    </m:ctrlPr>
                  </m:fPr>
                  <m:num>
                    <m:r>
                      <w:rPr>
                        <w:rFonts w:ascii="Cambria Math" w:hAnsi="Cambria Math" w:cs="Times New Roman"/>
                        <w:sz w:val="24"/>
                        <w:szCs w:val="24"/>
                      </w:rPr>
                      <m:t>k</m:t>
                    </m:r>
                    <m:r>
                      <m:rPr>
                        <m:sty m:val="p"/>
                      </m:rPr>
                      <w:rPr>
                        <w:rFonts w:ascii="Cambria Math" w:hAnsi="Cambria Math" w:cs="Times New Roman"/>
                        <w:sz w:val="24"/>
                        <w:szCs w:val="24"/>
                      </w:rPr>
                      <m:t>Ω.</m:t>
                    </m:r>
                    <m:r>
                      <w:rPr>
                        <w:rFonts w:ascii="Cambria Math" w:hAnsi="Cambria Math" w:cs="Times New Roman"/>
                        <w:sz w:val="24"/>
                        <w:szCs w:val="24"/>
                      </w:rPr>
                      <m:t>MHz</m:t>
                    </m:r>
                  </m:num>
                  <m:den>
                    <m:r>
                      <w:rPr>
                        <w:rFonts w:ascii="Cambria Math" w:hAnsi="Cambria Math" w:cs="Times New Roman"/>
                        <w:sz w:val="24"/>
                        <w:szCs w:val="24"/>
                      </w:rPr>
                      <m:t>mW</m:t>
                    </m:r>
                  </m:den>
                </m:f>
              </m:oMath>
            </m:oMathPara>
          </w:p>
        </w:tc>
        <w:tc>
          <w:tcPr>
            <w:tcW w:w="2392" w:type="dxa"/>
          </w:tcPr>
          <w:p w:rsidR="006673C4" w:rsidRDefault="006673C4" w:rsidP="006673C4">
            <w:pPr>
              <w:rPr>
                <w:rFonts w:ascii="Times New Roman" w:hAnsi="Times New Roman" w:cs="Times New Roman"/>
                <w:sz w:val="24"/>
                <w:szCs w:val="24"/>
              </w:rPr>
            </w:pPr>
            <w:r>
              <w:rPr>
                <w:rFonts w:ascii="Times New Roman" w:hAnsi="Times New Roman" w:cs="Times New Roman"/>
                <w:sz w:val="24"/>
                <w:szCs w:val="24"/>
              </w:rPr>
              <w:t>[-150 mV, 150 mV]</w:t>
            </w:r>
          </w:p>
        </w:tc>
      </w:tr>
      <w:tr w:rsidR="006673C4" w:rsidTr="006673C4">
        <w:tc>
          <w:tcPr>
            <w:tcW w:w="1347" w:type="dxa"/>
          </w:tcPr>
          <w:p w:rsidR="006673C4" w:rsidRPr="006673C4" w:rsidRDefault="006673C4" w:rsidP="006673C4">
            <w:pPr>
              <w:rPr>
                <w:rFonts w:ascii="Times New Roman" w:hAnsi="Times New Roman" w:cs="Times New Roman"/>
                <w:b/>
                <w:sz w:val="24"/>
                <w:szCs w:val="24"/>
              </w:rPr>
            </w:pPr>
            <w:r w:rsidRPr="006673C4">
              <w:rPr>
                <w:rFonts w:ascii="Times New Roman" w:hAnsi="Times New Roman" w:cs="Times New Roman"/>
                <w:b/>
                <w:sz w:val="24"/>
                <w:szCs w:val="24"/>
              </w:rPr>
              <w:t>Achieved</w:t>
            </w:r>
          </w:p>
        </w:tc>
        <w:tc>
          <w:tcPr>
            <w:tcW w:w="1322" w:type="dxa"/>
          </w:tcPr>
          <w:p w:rsidR="006673C4" w:rsidRDefault="006673C4" w:rsidP="006673C4">
            <w:pPr>
              <w:rPr>
                <w:rFonts w:ascii="Times New Roman" w:hAnsi="Times New Roman" w:cs="Times New Roman"/>
                <w:sz w:val="24"/>
                <w:szCs w:val="24"/>
              </w:rPr>
            </w:pPr>
            <w:r>
              <w:rPr>
                <w:rFonts w:ascii="Times New Roman" w:hAnsi="Times New Roman" w:cs="Times New Roman"/>
                <w:sz w:val="24"/>
                <w:szCs w:val="24"/>
              </w:rPr>
              <w:t>30.019 kΩ</w:t>
            </w:r>
          </w:p>
        </w:tc>
        <w:tc>
          <w:tcPr>
            <w:tcW w:w="1571" w:type="dxa"/>
          </w:tcPr>
          <w:p w:rsidR="006673C4" w:rsidRDefault="006673C4" w:rsidP="006673C4">
            <w:pPr>
              <w:rPr>
                <w:rFonts w:ascii="Times New Roman" w:hAnsi="Times New Roman" w:cs="Times New Roman"/>
                <w:sz w:val="24"/>
                <w:szCs w:val="24"/>
              </w:rPr>
            </w:pPr>
            <w:r>
              <w:rPr>
                <w:rFonts w:ascii="Times New Roman" w:hAnsi="Times New Roman" w:cs="Times New Roman"/>
                <w:sz w:val="24"/>
                <w:szCs w:val="24"/>
              </w:rPr>
              <w:t>96.6133 MHz</w:t>
            </w:r>
          </w:p>
        </w:tc>
        <w:tc>
          <w:tcPr>
            <w:tcW w:w="1448" w:type="dxa"/>
          </w:tcPr>
          <w:p w:rsidR="006673C4" w:rsidRDefault="006673C4" w:rsidP="006673C4">
            <w:pPr>
              <w:rPr>
                <w:rFonts w:ascii="Times New Roman" w:hAnsi="Times New Roman" w:cs="Times New Roman"/>
                <w:sz w:val="24"/>
                <w:szCs w:val="24"/>
              </w:rPr>
            </w:pPr>
            <w:r>
              <w:rPr>
                <w:rFonts w:ascii="Times New Roman" w:hAnsi="Times New Roman" w:cs="Times New Roman"/>
                <w:sz w:val="24"/>
                <w:szCs w:val="24"/>
              </w:rPr>
              <w:t>1.9444 mW</w:t>
            </w:r>
          </w:p>
        </w:tc>
        <w:tc>
          <w:tcPr>
            <w:tcW w:w="1838" w:type="dxa"/>
          </w:tcPr>
          <w:p w:rsidR="006673C4" w:rsidRDefault="006673C4" w:rsidP="006673C4">
            <w:pPr>
              <w:rPr>
                <w:rFonts w:ascii="Times New Roman" w:hAnsi="Times New Roman" w:cs="Times New Roman"/>
                <w:sz w:val="24"/>
                <w:szCs w:val="24"/>
              </w:rPr>
            </w:pPr>
            <m:oMathPara>
              <m:oMath>
                <m:r>
                  <w:rPr>
                    <w:rFonts w:ascii="Cambria Math" w:hAnsi="Cambria Math" w:cs="Times New Roman"/>
                    <w:sz w:val="24"/>
                    <w:szCs w:val="24"/>
                  </w:rPr>
                  <m:t>1492</m:t>
                </m:r>
                <m:f>
                  <m:fPr>
                    <m:ctrlPr>
                      <w:rPr>
                        <w:rFonts w:ascii="Cambria Math" w:hAnsi="Cambria Math" w:cs="Times New Roman"/>
                        <w:i/>
                        <w:sz w:val="24"/>
                        <w:szCs w:val="24"/>
                      </w:rPr>
                    </m:ctrlPr>
                  </m:fPr>
                  <m:num>
                    <m:r>
                      <w:rPr>
                        <w:rFonts w:ascii="Cambria Math" w:hAnsi="Cambria Math" w:cs="Times New Roman"/>
                        <w:sz w:val="24"/>
                        <w:szCs w:val="24"/>
                      </w:rPr>
                      <m:t>k</m:t>
                    </m:r>
                    <m:r>
                      <m:rPr>
                        <m:sty m:val="p"/>
                      </m:rPr>
                      <w:rPr>
                        <w:rFonts w:ascii="Cambria Math" w:hAnsi="Cambria Math" w:cs="Times New Roman"/>
                        <w:sz w:val="24"/>
                        <w:szCs w:val="24"/>
                      </w:rPr>
                      <m:t>Ω.</m:t>
                    </m:r>
                    <m:r>
                      <w:rPr>
                        <w:rFonts w:ascii="Cambria Math" w:hAnsi="Cambria Math" w:cs="Times New Roman"/>
                        <w:sz w:val="24"/>
                        <w:szCs w:val="24"/>
                      </w:rPr>
                      <m:t>MHz</m:t>
                    </m:r>
                  </m:num>
                  <m:den>
                    <m:r>
                      <w:rPr>
                        <w:rFonts w:ascii="Cambria Math" w:hAnsi="Cambria Math" w:cs="Times New Roman"/>
                        <w:sz w:val="24"/>
                        <w:szCs w:val="24"/>
                      </w:rPr>
                      <m:t>mW</m:t>
                    </m:r>
                  </m:den>
                </m:f>
              </m:oMath>
            </m:oMathPara>
          </w:p>
        </w:tc>
        <w:tc>
          <w:tcPr>
            <w:tcW w:w="2392" w:type="dxa"/>
          </w:tcPr>
          <w:p w:rsidR="006673C4" w:rsidRDefault="006673C4" w:rsidP="006673C4">
            <w:pPr>
              <w:jc w:val="center"/>
              <w:rPr>
                <w:rFonts w:ascii="Times New Roman" w:hAnsi="Times New Roman" w:cs="Times New Roman"/>
                <w:sz w:val="24"/>
                <w:szCs w:val="24"/>
              </w:rPr>
            </w:pPr>
            <w:r>
              <w:rPr>
                <w:rFonts w:ascii="Times New Roman" w:hAnsi="Times New Roman" w:cs="Times New Roman"/>
                <w:sz w:val="24"/>
                <w:szCs w:val="24"/>
              </w:rPr>
              <w:t>-114.45 mV</w:t>
            </w:r>
          </w:p>
        </w:tc>
      </w:tr>
    </w:tbl>
    <w:p w:rsidR="000967A7" w:rsidRDefault="000967A7" w:rsidP="00211E97">
      <w:pPr>
        <w:spacing w:after="0"/>
        <w:rPr>
          <w:rFonts w:ascii="Times New Roman" w:hAnsi="Times New Roman" w:cs="Times New Roman"/>
          <w:sz w:val="24"/>
          <w:szCs w:val="24"/>
        </w:rPr>
      </w:pPr>
    </w:p>
    <w:p w:rsidR="00FF64AF" w:rsidRDefault="00FF64AF" w:rsidP="00211E97">
      <w:pPr>
        <w:spacing w:after="0"/>
        <w:rPr>
          <w:rFonts w:ascii="Times New Roman" w:hAnsi="Times New Roman" w:cs="Times New Roman"/>
          <w:sz w:val="24"/>
          <w:szCs w:val="24"/>
        </w:rPr>
      </w:pPr>
    </w:p>
    <w:p w:rsidR="00FF64AF" w:rsidRDefault="00FF64AF" w:rsidP="00211E97">
      <w:pPr>
        <w:spacing w:after="0"/>
        <w:rPr>
          <w:rFonts w:ascii="Times New Roman" w:hAnsi="Times New Roman" w:cs="Times New Roman"/>
          <w:sz w:val="24"/>
          <w:szCs w:val="24"/>
        </w:rPr>
      </w:pPr>
    </w:p>
    <w:p w:rsidR="00FF64AF" w:rsidRDefault="00FF64AF" w:rsidP="00211E97">
      <w:pPr>
        <w:spacing w:after="0"/>
        <w:rPr>
          <w:rFonts w:ascii="Times New Roman" w:hAnsi="Times New Roman" w:cs="Times New Roman"/>
          <w:sz w:val="24"/>
          <w:szCs w:val="24"/>
        </w:rPr>
      </w:pPr>
    </w:p>
    <w:p w:rsidR="00FF64AF" w:rsidRDefault="00FF64AF" w:rsidP="00FF64AF">
      <w:pPr>
        <w:pStyle w:val="Caption"/>
        <w:keepNext/>
      </w:pPr>
      <w:r>
        <w:t xml:space="preserve">Table </w:t>
      </w:r>
      <w:r w:rsidR="00F728A0">
        <w:fldChar w:fldCharType="begin"/>
      </w:r>
      <w:r w:rsidR="00F728A0">
        <w:instrText xml:space="preserve"> SEQ Table \* ARABIC </w:instrText>
      </w:r>
      <w:r w:rsidR="00F728A0">
        <w:fldChar w:fldCharType="separate"/>
      </w:r>
      <w:r w:rsidR="004F3085">
        <w:rPr>
          <w:noProof/>
        </w:rPr>
        <w:t>2</w:t>
      </w:r>
      <w:r w:rsidR="00F728A0">
        <w:rPr>
          <w:noProof/>
        </w:rPr>
        <w:fldChar w:fldCharType="end"/>
      </w:r>
      <w:r>
        <w:t>: Summary of Areas</w:t>
      </w:r>
    </w:p>
    <w:tbl>
      <w:tblPr>
        <w:tblStyle w:val="TableGrid"/>
        <w:tblW w:w="0" w:type="auto"/>
        <w:tblLook w:val="04A0" w:firstRow="1" w:lastRow="0" w:firstColumn="1" w:lastColumn="0" w:noHBand="0" w:noVBand="1"/>
      </w:tblPr>
      <w:tblGrid>
        <w:gridCol w:w="2088"/>
        <w:gridCol w:w="1620"/>
        <w:gridCol w:w="1530"/>
        <w:gridCol w:w="1620"/>
        <w:gridCol w:w="1710"/>
      </w:tblGrid>
      <w:tr w:rsidR="00EE7C4D" w:rsidTr="00FF64AF">
        <w:tc>
          <w:tcPr>
            <w:tcW w:w="2088" w:type="dxa"/>
          </w:tcPr>
          <w:p w:rsidR="00EE7C4D" w:rsidRDefault="00EE7C4D" w:rsidP="00211E97">
            <w:pPr>
              <w:rPr>
                <w:rFonts w:ascii="Times New Roman" w:hAnsi="Times New Roman" w:cs="Times New Roman"/>
                <w:sz w:val="24"/>
                <w:szCs w:val="24"/>
              </w:rPr>
            </w:pPr>
          </w:p>
        </w:tc>
        <w:tc>
          <w:tcPr>
            <w:tcW w:w="1620" w:type="dxa"/>
          </w:tcPr>
          <w:p w:rsidR="00EE7C4D" w:rsidRPr="00FF64AF" w:rsidRDefault="00EE7C4D" w:rsidP="00211E97">
            <w:pPr>
              <w:rPr>
                <w:rFonts w:ascii="Times New Roman" w:hAnsi="Times New Roman" w:cs="Times New Roman"/>
                <w:b/>
                <w:sz w:val="24"/>
                <w:szCs w:val="24"/>
              </w:rPr>
            </w:pPr>
            <w:r w:rsidRPr="00FF64AF">
              <w:rPr>
                <w:rFonts w:ascii="Times New Roman" w:hAnsi="Times New Roman" w:cs="Times New Roman"/>
                <w:b/>
                <w:sz w:val="24"/>
                <w:szCs w:val="24"/>
              </w:rPr>
              <w:t>Core Circuit</w:t>
            </w:r>
          </w:p>
        </w:tc>
        <w:tc>
          <w:tcPr>
            <w:tcW w:w="1530" w:type="dxa"/>
          </w:tcPr>
          <w:p w:rsidR="00EE7C4D" w:rsidRPr="00FF64AF" w:rsidRDefault="00EE7C4D" w:rsidP="00211E97">
            <w:pPr>
              <w:rPr>
                <w:rFonts w:ascii="Times New Roman" w:hAnsi="Times New Roman" w:cs="Times New Roman"/>
                <w:b/>
                <w:sz w:val="24"/>
                <w:szCs w:val="24"/>
              </w:rPr>
            </w:pPr>
            <w:r w:rsidRPr="00FF64AF">
              <w:rPr>
                <w:rFonts w:ascii="Times New Roman" w:hAnsi="Times New Roman" w:cs="Times New Roman"/>
                <w:b/>
                <w:sz w:val="24"/>
                <w:szCs w:val="24"/>
              </w:rPr>
              <w:t>Bias Circuit</w:t>
            </w:r>
          </w:p>
        </w:tc>
        <w:tc>
          <w:tcPr>
            <w:tcW w:w="1620" w:type="dxa"/>
          </w:tcPr>
          <w:p w:rsidR="00EE7C4D" w:rsidRPr="00FF64AF" w:rsidRDefault="00EE7C4D" w:rsidP="00211E97">
            <w:pPr>
              <w:rPr>
                <w:rFonts w:ascii="Times New Roman" w:hAnsi="Times New Roman" w:cs="Times New Roman"/>
                <w:b/>
                <w:sz w:val="24"/>
                <w:szCs w:val="24"/>
              </w:rPr>
            </w:pPr>
            <w:r w:rsidRPr="00FF64AF">
              <w:rPr>
                <w:rFonts w:ascii="Times New Roman" w:hAnsi="Times New Roman" w:cs="Times New Roman"/>
                <w:b/>
                <w:sz w:val="24"/>
                <w:szCs w:val="24"/>
              </w:rPr>
              <w:t>VPMOS-bias</w:t>
            </w:r>
          </w:p>
        </w:tc>
        <w:tc>
          <w:tcPr>
            <w:tcW w:w="1710" w:type="dxa"/>
          </w:tcPr>
          <w:p w:rsidR="00EE7C4D" w:rsidRPr="00FF64AF" w:rsidRDefault="00EE7C4D" w:rsidP="00211E97">
            <w:pPr>
              <w:rPr>
                <w:rFonts w:ascii="Times New Roman" w:hAnsi="Times New Roman" w:cs="Times New Roman"/>
                <w:b/>
                <w:sz w:val="24"/>
                <w:szCs w:val="24"/>
              </w:rPr>
            </w:pPr>
            <w:r w:rsidRPr="00FF64AF">
              <w:rPr>
                <w:rFonts w:ascii="Times New Roman" w:hAnsi="Times New Roman" w:cs="Times New Roman"/>
                <w:b/>
                <w:sz w:val="24"/>
                <w:szCs w:val="24"/>
              </w:rPr>
              <w:t>VNMOS-bias</w:t>
            </w:r>
          </w:p>
        </w:tc>
      </w:tr>
      <w:tr w:rsidR="00EE7C4D" w:rsidTr="00FF64AF">
        <w:tc>
          <w:tcPr>
            <w:tcW w:w="2088" w:type="dxa"/>
          </w:tcPr>
          <w:p w:rsidR="00EE7C4D" w:rsidRPr="00FF64AF" w:rsidRDefault="00EE7C4D" w:rsidP="00211E97">
            <w:pPr>
              <w:rPr>
                <w:rFonts w:ascii="Times New Roman" w:hAnsi="Times New Roman" w:cs="Times New Roman"/>
                <w:b/>
                <w:sz w:val="24"/>
                <w:szCs w:val="24"/>
              </w:rPr>
            </w:pPr>
            <w:r w:rsidRPr="00FF64AF">
              <w:rPr>
                <w:rFonts w:ascii="Times New Roman" w:hAnsi="Times New Roman" w:cs="Times New Roman"/>
                <w:b/>
                <w:sz w:val="24"/>
                <w:szCs w:val="24"/>
              </w:rPr>
              <w:t>Area</w:t>
            </w:r>
          </w:p>
        </w:tc>
        <w:tc>
          <w:tcPr>
            <w:tcW w:w="1620" w:type="dxa"/>
          </w:tcPr>
          <w:p w:rsidR="00EE7C4D" w:rsidRDefault="00441CD5" w:rsidP="00211E97">
            <w:pPr>
              <w:rPr>
                <w:rFonts w:ascii="Times New Roman" w:hAnsi="Times New Roman" w:cs="Times New Roman"/>
                <w:sz w:val="24"/>
                <w:szCs w:val="24"/>
              </w:rPr>
            </w:pPr>
            <w:r>
              <w:rPr>
                <w:rFonts w:ascii="Times New Roman" w:hAnsi="Times New Roman" w:cs="Times New Roman"/>
                <w:sz w:val="24"/>
                <w:szCs w:val="24"/>
              </w:rPr>
              <w:t>134.236 µm</w:t>
            </w:r>
          </w:p>
        </w:tc>
        <w:tc>
          <w:tcPr>
            <w:tcW w:w="1530" w:type="dxa"/>
          </w:tcPr>
          <w:p w:rsidR="00EE7C4D" w:rsidRDefault="00441CD5" w:rsidP="00211E97">
            <w:pPr>
              <w:rPr>
                <w:rFonts w:ascii="Times New Roman" w:hAnsi="Times New Roman" w:cs="Times New Roman"/>
                <w:sz w:val="24"/>
                <w:szCs w:val="24"/>
              </w:rPr>
            </w:pPr>
            <w:r>
              <w:rPr>
                <w:rFonts w:ascii="Times New Roman" w:hAnsi="Times New Roman" w:cs="Times New Roman"/>
                <w:sz w:val="24"/>
                <w:szCs w:val="24"/>
              </w:rPr>
              <w:t>493.4545 µm</w:t>
            </w:r>
          </w:p>
        </w:tc>
        <w:tc>
          <w:tcPr>
            <w:tcW w:w="1620" w:type="dxa"/>
          </w:tcPr>
          <w:p w:rsidR="00EE7C4D" w:rsidRDefault="00EE7C4D" w:rsidP="00EE7C4D">
            <w:pPr>
              <w:rPr>
                <w:rFonts w:ascii="Times New Roman" w:hAnsi="Times New Roman" w:cs="Times New Roman"/>
                <w:sz w:val="24"/>
                <w:szCs w:val="24"/>
              </w:rPr>
            </w:pPr>
            <w:r>
              <w:rPr>
                <w:rFonts w:ascii="Times New Roman" w:hAnsi="Times New Roman" w:cs="Times New Roman"/>
                <w:sz w:val="24"/>
                <w:szCs w:val="24"/>
              </w:rPr>
              <w:t>46</w:t>
            </w:r>
            <w:r w:rsidR="00441CD5">
              <w:rPr>
                <w:rFonts w:ascii="Times New Roman" w:hAnsi="Times New Roman" w:cs="Times New Roman"/>
                <w:sz w:val="24"/>
                <w:szCs w:val="24"/>
              </w:rPr>
              <w:t xml:space="preserve"> </w:t>
            </w:r>
            <w:r>
              <w:rPr>
                <w:rFonts w:ascii="Times New Roman" w:hAnsi="Times New Roman" w:cs="Times New Roman"/>
                <w:sz w:val="24"/>
                <w:szCs w:val="24"/>
              </w:rPr>
              <w:t>µm</w:t>
            </w:r>
          </w:p>
        </w:tc>
        <w:tc>
          <w:tcPr>
            <w:tcW w:w="1710" w:type="dxa"/>
          </w:tcPr>
          <w:p w:rsidR="00EE7C4D" w:rsidRDefault="00441CD5" w:rsidP="00211E97">
            <w:pPr>
              <w:rPr>
                <w:rFonts w:ascii="Times New Roman" w:hAnsi="Times New Roman" w:cs="Times New Roman"/>
                <w:sz w:val="24"/>
                <w:szCs w:val="24"/>
              </w:rPr>
            </w:pPr>
            <w:r>
              <w:rPr>
                <w:rFonts w:ascii="Times New Roman" w:hAnsi="Times New Roman" w:cs="Times New Roman"/>
                <w:sz w:val="24"/>
                <w:szCs w:val="24"/>
              </w:rPr>
              <w:t>54 µm</w:t>
            </w:r>
          </w:p>
        </w:tc>
      </w:tr>
      <w:tr w:rsidR="00EE7C4D" w:rsidTr="00FF64AF">
        <w:tc>
          <w:tcPr>
            <w:tcW w:w="2088" w:type="dxa"/>
          </w:tcPr>
          <w:p w:rsidR="00EE7C4D" w:rsidRPr="00FF64AF" w:rsidRDefault="00EE7C4D" w:rsidP="00211E97">
            <w:pPr>
              <w:rPr>
                <w:rFonts w:ascii="Times New Roman" w:hAnsi="Times New Roman" w:cs="Times New Roman"/>
                <w:b/>
                <w:sz w:val="24"/>
                <w:szCs w:val="24"/>
              </w:rPr>
            </w:pPr>
            <w:r w:rsidRPr="00FF64AF">
              <w:rPr>
                <w:rFonts w:ascii="Times New Roman" w:hAnsi="Times New Roman" w:cs="Times New Roman"/>
                <w:b/>
                <w:sz w:val="24"/>
                <w:szCs w:val="24"/>
              </w:rPr>
              <w:t>% of Core Circuit</w:t>
            </w:r>
          </w:p>
        </w:tc>
        <w:tc>
          <w:tcPr>
            <w:tcW w:w="1620" w:type="dxa"/>
          </w:tcPr>
          <w:p w:rsidR="00EE7C4D" w:rsidRDefault="00EE7C4D" w:rsidP="00211E97">
            <w:pPr>
              <w:rPr>
                <w:rFonts w:ascii="Times New Roman" w:hAnsi="Times New Roman" w:cs="Times New Roman"/>
                <w:sz w:val="24"/>
                <w:szCs w:val="24"/>
              </w:rPr>
            </w:pPr>
            <w:r>
              <w:rPr>
                <w:rFonts w:ascii="Times New Roman" w:hAnsi="Times New Roman" w:cs="Times New Roman"/>
                <w:sz w:val="24"/>
                <w:szCs w:val="24"/>
              </w:rPr>
              <w:t>100%</w:t>
            </w:r>
          </w:p>
        </w:tc>
        <w:tc>
          <w:tcPr>
            <w:tcW w:w="1530" w:type="dxa"/>
          </w:tcPr>
          <w:p w:rsidR="00EE7C4D" w:rsidRDefault="00441CD5" w:rsidP="00211E97">
            <w:pPr>
              <w:rPr>
                <w:rFonts w:ascii="Times New Roman" w:hAnsi="Times New Roman" w:cs="Times New Roman"/>
                <w:sz w:val="24"/>
                <w:szCs w:val="24"/>
              </w:rPr>
            </w:pPr>
            <w:r>
              <w:rPr>
                <w:rFonts w:ascii="Times New Roman" w:hAnsi="Times New Roman" w:cs="Times New Roman"/>
                <w:sz w:val="24"/>
                <w:szCs w:val="24"/>
              </w:rPr>
              <w:t>367.6%</w:t>
            </w:r>
          </w:p>
        </w:tc>
        <w:tc>
          <w:tcPr>
            <w:tcW w:w="1620" w:type="dxa"/>
          </w:tcPr>
          <w:p w:rsidR="00EE7C4D" w:rsidRDefault="00441CD5" w:rsidP="00211E97">
            <w:pPr>
              <w:rPr>
                <w:rFonts w:ascii="Times New Roman" w:hAnsi="Times New Roman" w:cs="Times New Roman"/>
                <w:sz w:val="24"/>
                <w:szCs w:val="24"/>
              </w:rPr>
            </w:pPr>
            <w:r>
              <w:rPr>
                <w:rFonts w:ascii="Times New Roman" w:hAnsi="Times New Roman" w:cs="Times New Roman"/>
                <w:sz w:val="24"/>
                <w:szCs w:val="24"/>
              </w:rPr>
              <w:t>34.3%</w:t>
            </w:r>
          </w:p>
        </w:tc>
        <w:tc>
          <w:tcPr>
            <w:tcW w:w="1710" w:type="dxa"/>
          </w:tcPr>
          <w:p w:rsidR="00EE7C4D" w:rsidRDefault="00441CD5" w:rsidP="00211E97">
            <w:pPr>
              <w:rPr>
                <w:rFonts w:ascii="Times New Roman" w:hAnsi="Times New Roman" w:cs="Times New Roman"/>
                <w:sz w:val="24"/>
                <w:szCs w:val="24"/>
              </w:rPr>
            </w:pPr>
            <w:r>
              <w:rPr>
                <w:rFonts w:ascii="Times New Roman" w:hAnsi="Times New Roman" w:cs="Times New Roman"/>
                <w:sz w:val="24"/>
                <w:szCs w:val="24"/>
              </w:rPr>
              <w:t>42.5%</w:t>
            </w:r>
          </w:p>
        </w:tc>
      </w:tr>
    </w:tbl>
    <w:p w:rsidR="00EE7C4D" w:rsidRDefault="00EE7C4D" w:rsidP="00211E97">
      <w:pPr>
        <w:spacing w:after="0"/>
        <w:rPr>
          <w:rFonts w:ascii="Times New Roman" w:hAnsi="Times New Roman" w:cs="Times New Roman"/>
          <w:sz w:val="24"/>
          <w:szCs w:val="24"/>
        </w:rPr>
      </w:pPr>
    </w:p>
    <w:p w:rsidR="00FF64AF" w:rsidRDefault="00FF64AF" w:rsidP="00211E97">
      <w:pPr>
        <w:spacing w:after="0"/>
        <w:rPr>
          <w:rFonts w:ascii="Times New Roman" w:hAnsi="Times New Roman" w:cs="Times New Roman"/>
          <w:sz w:val="24"/>
          <w:szCs w:val="24"/>
        </w:rPr>
      </w:pPr>
    </w:p>
    <w:p w:rsidR="00FF64AF" w:rsidRDefault="00FF64AF" w:rsidP="00211E97">
      <w:pPr>
        <w:spacing w:after="0"/>
        <w:rPr>
          <w:rFonts w:ascii="Times New Roman" w:hAnsi="Times New Roman" w:cs="Times New Roman"/>
          <w:sz w:val="24"/>
          <w:szCs w:val="24"/>
        </w:rPr>
      </w:pPr>
    </w:p>
    <w:p w:rsidR="00FF64AF" w:rsidRDefault="00FF64AF" w:rsidP="00211E97">
      <w:pPr>
        <w:spacing w:after="0"/>
        <w:rPr>
          <w:rFonts w:ascii="Times New Roman" w:hAnsi="Times New Roman" w:cs="Times New Roman"/>
          <w:sz w:val="24"/>
          <w:szCs w:val="24"/>
        </w:rPr>
      </w:pPr>
    </w:p>
    <w:p w:rsidR="00FF64AF" w:rsidRDefault="00FF64AF" w:rsidP="00211E97">
      <w:pPr>
        <w:spacing w:after="0"/>
        <w:rPr>
          <w:rFonts w:ascii="Times New Roman" w:hAnsi="Times New Roman" w:cs="Times New Roman"/>
          <w:sz w:val="24"/>
          <w:szCs w:val="24"/>
        </w:rPr>
      </w:pPr>
    </w:p>
    <w:p w:rsidR="00FF64AF" w:rsidRDefault="00FF64AF" w:rsidP="00211E97">
      <w:pPr>
        <w:spacing w:after="0"/>
        <w:rPr>
          <w:rFonts w:ascii="Times New Roman" w:hAnsi="Times New Roman" w:cs="Times New Roman"/>
          <w:sz w:val="24"/>
          <w:szCs w:val="24"/>
        </w:rPr>
      </w:pPr>
    </w:p>
    <w:p w:rsidR="00FF64AF" w:rsidRDefault="00FF64AF" w:rsidP="00211E97">
      <w:pPr>
        <w:spacing w:after="0"/>
        <w:rPr>
          <w:rFonts w:ascii="Times New Roman" w:hAnsi="Times New Roman" w:cs="Times New Roman"/>
          <w:sz w:val="24"/>
          <w:szCs w:val="24"/>
        </w:rPr>
      </w:pPr>
    </w:p>
    <w:p w:rsidR="00FF64AF" w:rsidRDefault="00FF64AF" w:rsidP="00211E97">
      <w:pPr>
        <w:spacing w:after="0"/>
        <w:rPr>
          <w:rFonts w:ascii="Times New Roman" w:hAnsi="Times New Roman" w:cs="Times New Roman"/>
          <w:sz w:val="24"/>
          <w:szCs w:val="24"/>
        </w:rPr>
      </w:pPr>
    </w:p>
    <w:p w:rsidR="00FF64AF" w:rsidRDefault="00FF64AF" w:rsidP="00211E97">
      <w:pPr>
        <w:spacing w:after="0"/>
        <w:rPr>
          <w:rFonts w:ascii="Times New Roman" w:hAnsi="Times New Roman" w:cs="Times New Roman"/>
          <w:sz w:val="24"/>
          <w:szCs w:val="24"/>
        </w:rPr>
      </w:pPr>
    </w:p>
    <w:p w:rsidR="00FF64AF" w:rsidRDefault="00FF64AF" w:rsidP="00211E97">
      <w:pPr>
        <w:spacing w:after="0"/>
        <w:rPr>
          <w:rFonts w:ascii="Times New Roman" w:hAnsi="Times New Roman" w:cs="Times New Roman"/>
          <w:sz w:val="24"/>
          <w:szCs w:val="24"/>
        </w:rPr>
      </w:pPr>
    </w:p>
    <w:p w:rsidR="00FF64AF" w:rsidRDefault="00FF64AF" w:rsidP="00211E97">
      <w:pPr>
        <w:spacing w:after="0"/>
        <w:rPr>
          <w:rFonts w:ascii="Times New Roman" w:hAnsi="Times New Roman" w:cs="Times New Roman"/>
          <w:sz w:val="24"/>
          <w:szCs w:val="24"/>
        </w:rPr>
      </w:pPr>
    </w:p>
    <w:p w:rsidR="00FF64AF" w:rsidRDefault="00FF64AF" w:rsidP="00211E97">
      <w:pPr>
        <w:spacing w:after="0"/>
        <w:rPr>
          <w:rFonts w:ascii="Times New Roman" w:hAnsi="Times New Roman" w:cs="Times New Roman"/>
          <w:sz w:val="24"/>
          <w:szCs w:val="24"/>
        </w:rPr>
      </w:pPr>
    </w:p>
    <w:p w:rsidR="00FF64AF" w:rsidRDefault="00FF64AF" w:rsidP="00211E97">
      <w:pPr>
        <w:spacing w:after="0"/>
        <w:rPr>
          <w:rFonts w:ascii="Times New Roman" w:hAnsi="Times New Roman" w:cs="Times New Roman"/>
          <w:sz w:val="24"/>
          <w:szCs w:val="24"/>
        </w:rPr>
      </w:pPr>
    </w:p>
    <w:p w:rsidR="00FF64AF" w:rsidRDefault="00FF64AF" w:rsidP="00211E97">
      <w:pPr>
        <w:spacing w:after="0"/>
        <w:rPr>
          <w:rFonts w:ascii="Times New Roman" w:hAnsi="Times New Roman" w:cs="Times New Roman"/>
          <w:sz w:val="24"/>
          <w:szCs w:val="24"/>
        </w:rPr>
      </w:pPr>
    </w:p>
    <w:p w:rsidR="00FF64AF" w:rsidRDefault="00FF64AF" w:rsidP="00211E97">
      <w:pPr>
        <w:spacing w:after="0"/>
        <w:rPr>
          <w:rFonts w:ascii="Times New Roman" w:hAnsi="Times New Roman" w:cs="Times New Roman"/>
          <w:sz w:val="24"/>
          <w:szCs w:val="24"/>
        </w:rPr>
      </w:pPr>
    </w:p>
    <w:p w:rsidR="00FF64AF" w:rsidRDefault="00FF64AF" w:rsidP="00211E97">
      <w:pPr>
        <w:spacing w:after="0"/>
        <w:rPr>
          <w:rFonts w:ascii="Times New Roman" w:hAnsi="Times New Roman" w:cs="Times New Roman"/>
          <w:sz w:val="24"/>
          <w:szCs w:val="24"/>
        </w:rPr>
      </w:pPr>
    </w:p>
    <w:p w:rsidR="00717BBD" w:rsidRDefault="00F728A0" w:rsidP="00C625F1">
      <w:pPr>
        <w:spacing w:after="0"/>
        <w:rPr>
          <w:rFonts w:ascii="Times New Roman" w:hAnsi="Times New Roman" w:cs="Times New Roman"/>
          <w:sz w:val="24"/>
          <w:szCs w:val="24"/>
        </w:rPr>
      </w:pPr>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6.45pt;margin-top:0;width:258.6pt;height:663.5pt;z-index:251661824;mso-position-horizontal-relative:text;mso-position-vertical-relative:text">
            <v:imagedata r:id="rId9" o:title=""/>
            <w10:wrap type="square"/>
          </v:shape>
          <o:OLEObject Type="Embed" ProgID="Visio.Drawing.15" ShapeID="_x0000_s1028" DrawAspect="Content" ObjectID="_1510677900" r:id="rId10"/>
        </w:pict>
      </w:r>
      <w:r w:rsidR="00FF64AF">
        <w:rPr>
          <w:rFonts w:ascii="Times New Roman" w:hAnsi="Times New Roman" w:cs="Times New Roman"/>
          <w:sz w:val="24"/>
          <w:szCs w:val="24"/>
        </w:rPr>
        <w:tab/>
      </w:r>
    </w:p>
    <w:p w:rsidR="000009E2" w:rsidRDefault="00C94CE6" w:rsidP="000009E2">
      <w:pPr>
        <w:spacing w:after="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4656" behindDoc="0" locked="0" layoutInCell="1" allowOverlap="1" wp14:anchorId="62D8811C" wp14:editId="26DE0855">
                <wp:simplePos x="0" y="0"/>
                <wp:positionH relativeFrom="column">
                  <wp:posOffset>-4709795</wp:posOffset>
                </wp:positionH>
                <wp:positionV relativeFrom="paragraph">
                  <wp:posOffset>4209098</wp:posOffset>
                </wp:positionV>
                <wp:extent cx="2290765" cy="475933"/>
                <wp:effectExtent l="0" t="6985" r="7620" b="7620"/>
                <wp:wrapNone/>
                <wp:docPr id="11" name="Text Box 11"/>
                <wp:cNvGraphicFramePr/>
                <a:graphic xmlns:a="http://schemas.openxmlformats.org/drawingml/2006/main">
                  <a:graphicData uri="http://schemas.microsoft.com/office/word/2010/wordprocessingShape">
                    <wps:wsp>
                      <wps:cNvSpPr txBox="1"/>
                      <wps:spPr>
                        <a:xfrm rot="16200000" flipV="1">
                          <a:off x="0" y="0"/>
                          <a:ext cx="2290765" cy="47593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81B11" w:rsidRPr="00C94CE6" w:rsidRDefault="00381B11" w:rsidP="00C94CE6">
                            <w:pPr>
                              <w:jc w:val="center"/>
                              <w:rPr>
                                <w:color w:val="1F497D" w:themeColor="text2"/>
                                <w:sz w:val="24"/>
                                <w:szCs w:val="24"/>
                              </w:rPr>
                            </w:pPr>
                            <w:r>
                              <w:rPr>
                                <w:color w:val="1F497D" w:themeColor="text2"/>
                                <w:sz w:val="24"/>
                                <w:szCs w:val="24"/>
                              </w:rPr>
                              <w:t>Figure 2</w:t>
                            </w:r>
                            <w:r w:rsidRPr="00C94CE6">
                              <w:rPr>
                                <w:color w:val="1F497D" w:themeColor="text2"/>
                                <w:sz w:val="24"/>
                                <w:szCs w:val="24"/>
                              </w:rPr>
                              <w:t xml:space="preserve">: </w:t>
                            </w:r>
                            <w:r>
                              <w:rPr>
                                <w:color w:val="1F497D" w:themeColor="text2"/>
                                <w:sz w:val="24"/>
                                <w:szCs w:val="24"/>
                              </w:rPr>
                              <w:t>Inside of “COMPUTE CIRCUIT PARAMETERS” Block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1" o:spid="_x0000_s1026" type="#_x0000_t202" style="position:absolute;margin-left:-370.85pt;margin-top:331.45pt;width:180.4pt;height:37.5pt;rotation:90;flip:y;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" fillcolor="white [3201]" stroked="f" strokeweight=".5pt">
                <v:textbox>
                  <w:txbxContent>
                    <w:p w:rsidR="00381B11" w:rsidRPr="00C94CE6" w:rsidRDefault="00381B11" w:rsidP="00C94CE6">
                      <w:pPr>
                        <w:jc w:val="center"/>
                        <w:rPr>
                          <w:color w:val="1F497D" w:themeColor="text2"/>
                          <w:sz w:val="24"/>
                          <w:szCs w:val="24"/>
                        </w:rPr>
                      </w:pPr>
                      <w:r>
                        <w:rPr>
                          <w:color w:val="1F497D" w:themeColor="text2"/>
                          <w:sz w:val="24"/>
                          <w:szCs w:val="24"/>
                        </w:rPr>
                        <w:t>Figure 2</w:t>
                      </w:r>
                      <w:r w:rsidRPr="00C94CE6">
                        <w:rPr>
                          <w:color w:val="1F497D" w:themeColor="text2"/>
                          <w:sz w:val="24"/>
                          <w:szCs w:val="24"/>
                        </w:rPr>
                        <w:t xml:space="preserve">: </w:t>
                      </w:r>
                      <w:r>
                        <w:rPr>
                          <w:color w:val="1F497D" w:themeColor="text2"/>
                          <w:sz w:val="24"/>
                          <w:szCs w:val="24"/>
                        </w:rPr>
                        <w:t>Inside of “COMPUTE CIRCUIT PARAMETERS” Block</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2EF273B4" wp14:editId="264D9D87">
                <wp:simplePos x="0" y="0"/>
                <wp:positionH relativeFrom="column">
                  <wp:posOffset>-1759267</wp:posOffset>
                </wp:positionH>
                <wp:positionV relativeFrom="paragraph">
                  <wp:posOffset>3964622</wp:posOffset>
                </wp:positionV>
                <wp:extent cx="2933700" cy="333375"/>
                <wp:effectExtent l="4762" t="0" r="4763" b="4762"/>
                <wp:wrapNone/>
                <wp:docPr id="9" name="Text Box 9"/>
                <wp:cNvGraphicFramePr/>
                <a:graphic xmlns:a="http://schemas.openxmlformats.org/drawingml/2006/main">
                  <a:graphicData uri="http://schemas.microsoft.com/office/word/2010/wordprocessingShape">
                    <wps:wsp>
                      <wps:cNvSpPr txBox="1"/>
                      <wps:spPr>
                        <a:xfrm rot="5400000">
                          <a:off x="0" y="0"/>
                          <a:ext cx="2933700" cy="3333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81B11" w:rsidRPr="00C94CE6" w:rsidRDefault="00381B11" w:rsidP="00C94CE6">
                            <w:pPr>
                              <w:jc w:val="center"/>
                              <w:rPr>
                                <w:b/>
                                <w:sz w:val="28"/>
                              </w:rPr>
                            </w:pPr>
                            <w:r w:rsidRPr="00C94CE6">
                              <w:rPr>
                                <w:b/>
                                <w:sz w:val="28"/>
                              </w:rPr>
                              <w:t>COMPUTE CIRCUIT PARAMETERS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27" type="#_x0000_t202" style="position:absolute;margin-left:-138.5pt;margin-top:312.15pt;width:231pt;height:26.25pt;rotation:9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" fillcolor="white [3201]" stroked="f" strokeweight=".5pt">
                <v:textbox>
                  <w:txbxContent>
                    <w:p w:rsidR="00381B11" w:rsidRPr="00C94CE6" w:rsidRDefault="00381B11" w:rsidP="00C94CE6">
                      <w:pPr>
                        <w:jc w:val="center"/>
                        <w:rPr>
                          <w:b/>
                          <w:sz w:val="28"/>
                        </w:rPr>
                      </w:pPr>
                      <w:r w:rsidRPr="00C94CE6">
                        <w:rPr>
                          <w:b/>
                          <w:sz w:val="28"/>
                        </w:rPr>
                        <w:t>COMPUTE CIRCUIT PARAMETERS</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0AA1156B" wp14:editId="60BF6763">
                <wp:simplePos x="0" y="0"/>
                <wp:positionH relativeFrom="column">
                  <wp:posOffset>-3307080</wp:posOffset>
                </wp:positionH>
                <wp:positionV relativeFrom="paragraph">
                  <wp:posOffset>722630</wp:posOffset>
                </wp:positionV>
                <wp:extent cx="3200400" cy="6553200"/>
                <wp:effectExtent l="0" t="0" r="19050" b="19050"/>
                <wp:wrapNone/>
                <wp:docPr id="8" name="Rectangle 8"/>
                <wp:cNvGraphicFramePr/>
                <a:graphic xmlns:a="http://schemas.openxmlformats.org/drawingml/2006/main">
                  <a:graphicData uri="http://schemas.microsoft.com/office/word/2010/wordprocessingShape">
                    <wps:wsp>
                      <wps:cNvSpPr/>
                      <wps:spPr>
                        <a:xfrm>
                          <a:off x="0" y="0"/>
                          <a:ext cx="3200400" cy="6553200"/>
                        </a:xfrm>
                        <a:prstGeom prst="rect">
                          <a:avLst/>
                        </a:prstGeom>
                        <a:noFill/>
                        <a:ln>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rsidR="00381B11" w:rsidRDefault="00381B11" w:rsidP="00C94CE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8" o:spid="_x0000_s1028" style="position:absolute;margin-left:-260.4pt;margin-top:56.9pt;width:252pt;height:516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" filled="f" strokecolor="#243f60 [1604]" strokeweight="2pt">
                <v:stroke dashstyle="dash"/>
                <v:textbox>
                  <w:txbxContent>
                    <w:p w:rsidR="00381B11" w:rsidRDefault="00381B11" w:rsidP="00C94CE6"/>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29EE1FAD" wp14:editId="2F41FA1A">
                <wp:simplePos x="0" y="0"/>
                <wp:positionH relativeFrom="column">
                  <wp:posOffset>-941387</wp:posOffset>
                </wp:positionH>
                <wp:positionV relativeFrom="paragraph">
                  <wp:posOffset>3856038</wp:posOffset>
                </wp:positionV>
                <wp:extent cx="2933700" cy="333375"/>
                <wp:effectExtent l="4762" t="0" r="4763" b="4762"/>
                <wp:wrapNone/>
                <wp:docPr id="10" name="Text Box 10"/>
                <wp:cNvGraphicFramePr/>
                <a:graphic xmlns:a="http://schemas.openxmlformats.org/drawingml/2006/main">
                  <a:graphicData uri="http://schemas.microsoft.com/office/word/2010/wordprocessingShape">
                    <wps:wsp>
                      <wps:cNvSpPr txBox="1"/>
                      <wps:spPr>
                        <a:xfrm rot="5400000">
                          <a:off x="0" y="0"/>
                          <a:ext cx="2933700" cy="3333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81B11" w:rsidRPr="00C94CE6" w:rsidRDefault="00381B11" w:rsidP="00C94CE6">
                            <w:pPr>
                              <w:jc w:val="center"/>
                              <w:rPr>
                                <w:color w:val="1F497D" w:themeColor="text2"/>
                                <w:sz w:val="24"/>
                                <w:szCs w:val="24"/>
                              </w:rPr>
                            </w:pPr>
                            <w:r w:rsidRPr="00C94CE6">
                              <w:rPr>
                                <w:color w:val="1F497D" w:themeColor="text2"/>
                                <w:sz w:val="24"/>
                                <w:szCs w:val="24"/>
                              </w:rPr>
                              <w:t>Figure 1: Overview of Optimization Process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29" type="#_x0000_t202" style="position:absolute;margin-left:-74.1pt;margin-top:303.65pt;width:231pt;height:26.25pt;rotation:90;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" fillcolor="white [3201]" stroked="f" strokeweight=".5pt">
                <v:textbox>
                  <w:txbxContent>
                    <w:p w:rsidR="00381B11" w:rsidRPr="00C94CE6" w:rsidRDefault="00381B11" w:rsidP="00C94CE6">
                      <w:pPr>
                        <w:jc w:val="center"/>
                        <w:rPr>
                          <w:color w:val="1F497D" w:themeColor="text2"/>
                          <w:sz w:val="24"/>
                          <w:szCs w:val="24"/>
                        </w:rPr>
                      </w:pPr>
                      <w:r w:rsidRPr="00C94CE6">
                        <w:rPr>
                          <w:color w:val="1F497D" w:themeColor="text2"/>
                          <w:sz w:val="24"/>
                          <w:szCs w:val="24"/>
                        </w:rPr>
                        <w:t>Figure 1: Overview of Optimization Process</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8240" behindDoc="0" locked="0" layoutInCell="1" allowOverlap="1" wp14:anchorId="11249183" wp14:editId="42EF0ECE">
                <wp:simplePos x="0" y="0"/>
                <wp:positionH relativeFrom="column">
                  <wp:posOffset>780731</wp:posOffset>
                </wp:positionH>
                <wp:positionV relativeFrom="paragraph">
                  <wp:posOffset>5483544</wp:posOffset>
                </wp:positionV>
                <wp:extent cx="1027012" cy="266700"/>
                <wp:effectExtent l="208598" t="0" r="172402" b="0"/>
                <wp:wrapNone/>
                <wp:docPr id="7" name="Right Arrow 7"/>
                <wp:cNvGraphicFramePr/>
                <a:graphic xmlns:a="http://schemas.openxmlformats.org/drawingml/2006/main">
                  <a:graphicData uri="http://schemas.microsoft.com/office/word/2010/wordprocessingShape">
                    <wps:wsp>
                      <wps:cNvSpPr/>
                      <wps:spPr>
                        <a:xfrm rot="14230103">
                          <a:off x="0" y="0"/>
                          <a:ext cx="1027012" cy="2667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5="http://schemas.microsoft.com/office/word/2012/wordml">
            <w:pict>
              <v:shapetype w14:anchorId="68A0E0F8"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7" o:spid="_x0000_s1026" type="#_x0000_t13" style="position:absolute;margin-left:61.45pt;margin-top:431.8pt;width:80.85pt;height:21pt;rotation:-8049893fd;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" adj="18795" fillcolor="#4f81bd [3204]" strokecolor="#243f60 [1604]" strokeweight="2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0048" behindDoc="0" locked="0" layoutInCell="1" allowOverlap="1" wp14:anchorId="6817C1DC" wp14:editId="72750AA2">
                <wp:simplePos x="0" y="0"/>
                <wp:positionH relativeFrom="column">
                  <wp:posOffset>750252</wp:posOffset>
                </wp:positionH>
                <wp:positionV relativeFrom="paragraph">
                  <wp:posOffset>1730057</wp:posOffset>
                </wp:positionV>
                <wp:extent cx="1027012" cy="266700"/>
                <wp:effectExtent l="208598" t="0" r="229552" b="0"/>
                <wp:wrapNone/>
                <wp:docPr id="5" name="Right Arrow 5"/>
                <wp:cNvGraphicFramePr/>
                <a:graphic xmlns:a="http://schemas.openxmlformats.org/drawingml/2006/main">
                  <a:graphicData uri="http://schemas.microsoft.com/office/word/2010/wordprocessingShape">
                    <wps:wsp>
                      <wps:cNvSpPr/>
                      <wps:spPr>
                        <a:xfrm rot="18564114">
                          <a:off x="0" y="0"/>
                          <a:ext cx="1027012" cy="2667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5="http://schemas.microsoft.com/office/word/2012/wordml">
            <w:pict>
              <v:shape w14:anchorId="3F3D4204" id="Right Arrow 5" o:spid="_x0000_s1026" type="#_x0000_t13" style="position:absolute;margin-left:59.05pt;margin-top:136.2pt;width:80.85pt;height:21pt;rotation:-3315997fd;z-index:251650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" adj="18795" fillcolor="#4f81bd [3204]" strokecolor="#243f60 [1604]" strokeweight="2pt"/>
            </w:pict>
          </mc:Fallback>
        </mc:AlternateContent>
      </w:r>
      <w:r w:rsidR="00F728A0">
        <w:rPr>
          <w:noProof/>
        </w:rPr>
        <w:pict>
          <v:shape id="_x0000_s1029" type="#_x0000_t75" style="position:absolute;margin-left:53.25pt;margin-top:66.65pt;width:169.1pt;height:460.2pt;z-index:251662848;mso-position-horizontal-relative:text;mso-position-vertical-relative:text">
            <v:imagedata r:id="rId11" o:title=""/>
            <w10:wrap type="square"/>
          </v:shape>
          <o:OLEObject Type="Embed" ProgID="Visio.Drawing.15" ShapeID="_x0000_s1029" DrawAspect="Content" ObjectID="_1510677901" r:id="rId12"/>
        </w:pict>
      </w:r>
    </w:p>
    <w:p w:rsidR="00B25E65" w:rsidRPr="00FD7A74" w:rsidRDefault="00C94CE6" w:rsidP="00FD7A74">
      <w:pPr>
        <w:spacing w:after="0"/>
        <w:jc w:val="center"/>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56704" behindDoc="0" locked="0" layoutInCell="1" allowOverlap="1" wp14:anchorId="0F25D068" wp14:editId="38B8DA4F">
                <wp:simplePos x="0" y="0"/>
                <wp:positionH relativeFrom="column">
                  <wp:posOffset>-800417</wp:posOffset>
                </wp:positionH>
                <wp:positionV relativeFrom="paragraph">
                  <wp:posOffset>4200843</wp:posOffset>
                </wp:positionV>
                <wp:extent cx="2933700" cy="333375"/>
                <wp:effectExtent l="4762" t="0" r="4763" b="4762"/>
                <wp:wrapNone/>
                <wp:docPr id="12" name="Text Box 12"/>
                <wp:cNvGraphicFramePr/>
                <a:graphic xmlns:a="http://schemas.openxmlformats.org/drawingml/2006/main">
                  <a:graphicData uri="http://schemas.microsoft.com/office/word/2010/wordprocessingShape">
                    <wps:wsp>
                      <wps:cNvSpPr txBox="1"/>
                      <wps:spPr>
                        <a:xfrm rot="5400000">
                          <a:off x="0" y="0"/>
                          <a:ext cx="2933700" cy="3333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81B11" w:rsidRPr="00C94CE6" w:rsidRDefault="00381B11" w:rsidP="00C94CE6">
                            <w:pPr>
                              <w:jc w:val="center"/>
                              <w:rPr>
                                <w:color w:val="1F497D" w:themeColor="text2"/>
                                <w:sz w:val="24"/>
                                <w:szCs w:val="24"/>
                              </w:rPr>
                            </w:pPr>
                            <w:r>
                              <w:rPr>
                                <w:color w:val="1F497D" w:themeColor="text2"/>
                                <w:sz w:val="24"/>
                                <w:szCs w:val="24"/>
                              </w:rPr>
                              <w:t>Figure 3</w:t>
                            </w:r>
                            <w:r w:rsidRPr="00C94CE6">
                              <w:rPr>
                                <w:color w:val="1F497D" w:themeColor="text2"/>
                                <w:sz w:val="24"/>
                                <w:szCs w:val="24"/>
                              </w:rPr>
                              <w:t xml:space="preserve">: </w:t>
                            </w:r>
                            <w:r>
                              <w:rPr>
                                <w:color w:val="1F497D" w:themeColor="text2"/>
                                <w:sz w:val="24"/>
                                <w:szCs w:val="24"/>
                              </w:rPr>
                              <w:t>Schematic of Final Circuit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30" type="#_x0000_t202" style="position:absolute;left:0;text-align:left;margin-left:-63pt;margin-top:330.8pt;width:231pt;height:26.25pt;rotation:90;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" fillcolor="white [3201]" stroked="f" strokeweight=".5pt">
                <v:textbox>
                  <w:txbxContent>
                    <w:p w:rsidR="00381B11" w:rsidRPr="00C94CE6" w:rsidRDefault="00381B11" w:rsidP="00C94CE6">
                      <w:pPr>
                        <w:jc w:val="center"/>
                        <w:rPr>
                          <w:color w:val="1F497D" w:themeColor="text2"/>
                          <w:sz w:val="24"/>
                          <w:szCs w:val="24"/>
                        </w:rPr>
                      </w:pPr>
                      <w:r>
                        <w:rPr>
                          <w:color w:val="1F497D" w:themeColor="text2"/>
                          <w:sz w:val="24"/>
                          <w:szCs w:val="24"/>
                        </w:rPr>
                        <w:t>Figure 3</w:t>
                      </w:r>
                      <w:r w:rsidRPr="00C94CE6">
                        <w:rPr>
                          <w:color w:val="1F497D" w:themeColor="text2"/>
                          <w:sz w:val="24"/>
                          <w:szCs w:val="24"/>
                        </w:rPr>
                        <w:t xml:space="preserve">: </w:t>
                      </w:r>
                      <w:r>
                        <w:rPr>
                          <w:color w:val="1F497D" w:themeColor="text2"/>
                          <w:sz w:val="24"/>
                          <w:szCs w:val="24"/>
                        </w:rPr>
                        <w:t>Schematic of Final Circuit</w:t>
                      </w:r>
                    </w:p>
                  </w:txbxContent>
                </v:textbox>
              </v:shape>
            </w:pict>
          </mc:Fallback>
        </mc:AlternateContent>
      </w:r>
      <w:r>
        <w:object w:dxaOrig="7951" w:dyaOrig="17131">
          <v:shape id="_x0000_i1025" type="#_x0000_t75" style="width:318.75pt;height:647.25pt" o:ole="" o:allowoverlap="f">
            <v:imagedata r:id="rId13" o:title=""/>
          </v:shape>
          <o:OLEObject Type="Embed" ProgID="Visio.Drawing.15" ShapeID="_x0000_i1025" DrawAspect="Content" ObjectID="_1510677899" r:id="rId14"/>
        </w:object>
      </w:r>
    </w:p>
    <w:tbl>
      <w:tblPr>
        <w:tblStyle w:val="TableGrid"/>
        <w:tblW w:w="0" w:type="auto"/>
        <w:tblLayout w:type="fixed"/>
        <w:tblLook w:val="04A0" w:firstRow="1" w:lastRow="0" w:firstColumn="1" w:lastColumn="0" w:noHBand="0" w:noVBand="1"/>
      </w:tblPr>
      <w:tblGrid>
        <w:gridCol w:w="1098"/>
        <w:gridCol w:w="3060"/>
        <w:gridCol w:w="1620"/>
      </w:tblGrid>
      <w:tr w:rsidR="00045F2A" w:rsidRPr="000967A7" w:rsidTr="00B25E65">
        <w:tc>
          <w:tcPr>
            <w:tcW w:w="1098" w:type="dxa"/>
          </w:tcPr>
          <w:p w:rsidR="00045F2A" w:rsidRPr="000967A7" w:rsidRDefault="00045F2A" w:rsidP="003C4344">
            <w:pPr>
              <w:rPr>
                <w:rFonts w:ascii="Times New Roman" w:hAnsi="Times New Roman" w:cs="Times New Roman"/>
                <w:sz w:val="24"/>
                <w:szCs w:val="24"/>
              </w:rPr>
            </w:pPr>
            <w:r w:rsidRPr="000967A7">
              <w:rPr>
                <w:rFonts w:ascii="Times New Roman" w:hAnsi="Times New Roman" w:cs="Times New Roman"/>
                <w:sz w:val="24"/>
                <w:szCs w:val="24"/>
              </w:rPr>
              <w:lastRenderedPageBreak/>
              <w:t>Node</w:t>
            </w:r>
          </w:p>
        </w:tc>
        <w:tc>
          <w:tcPr>
            <w:tcW w:w="3060" w:type="dxa"/>
          </w:tcPr>
          <w:p w:rsidR="00045F2A" w:rsidRPr="000967A7" w:rsidRDefault="00045F2A" w:rsidP="003C4344">
            <w:pPr>
              <w:rPr>
                <w:rFonts w:ascii="Times New Roman" w:hAnsi="Times New Roman" w:cs="Times New Roman"/>
                <w:sz w:val="24"/>
                <w:szCs w:val="24"/>
              </w:rPr>
            </w:pPr>
            <w:r w:rsidRPr="000967A7">
              <w:rPr>
                <w:rFonts w:ascii="Times New Roman" w:hAnsi="Times New Roman" w:cs="Times New Roman"/>
                <w:sz w:val="24"/>
                <w:szCs w:val="24"/>
              </w:rPr>
              <w:t>Time Constant</w:t>
            </w:r>
          </w:p>
        </w:tc>
        <w:tc>
          <w:tcPr>
            <w:tcW w:w="1620" w:type="dxa"/>
          </w:tcPr>
          <w:p w:rsidR="00045F2A" w:rsidRPr="000967A7" w:rsidRDefault="00045F2A" w:rsidP="00B25E65">
            <w:pPr>
              <w:jc w:val="both"/>
              <w:rPr>
                <w:rFonts w:ascii="Times New Roman" w:hAnsi="Times New Roman" w:cs="Times New Roman"/>
                <w:sz w:val="24"/>
                <w:szCs w:val="24"/>
              </w:rPr>
            </w:pPr>
            <w:r w:rsidRPr="000967A7">
              <w:rPr>
                <w:rFonts w:ascii="Times New Roman" w:hAnsi="Times New Roman" w:cs="Times New Roman"/>
                <w:sz w:val="24"/>
                <w:szCs w:val="24"/>
              </w:rPr>
              <w:t>Assumptions</w:t>
            </w:r>
          </w:p>
        </w:tc>
      </w:tr>
      <w:tr w:rsidR="00045F2A" w:rsidRPr="000967A7" w:rsidTr="00B25E65">
        <w:tc>
          <w:tcPr>
            <w:tcW w:w="1098" w:type="dxa"/>
          </w:tcPr>
          <w:p w:rsidR="00045F2A" w:rsidRPr="000967A7" w:rsidRDefault="00045F2A" w:rsidP="003C4344">
            <w:pPr>
              <w:rPr>
                <w:rFonts w:ascii="Times New Roman" w:hAnsi="Times New Roman" w:cs="Times New Roman"/>
                <w:sz w:val="24"/>
                <w:szCs w:val="24"/>
              </w:rPr>
            </w:pPr>
            <w:r w:rsidRPr="000967A7">
              <w:rPr>
                <w:rFonts w:ascii="Times New Roman" w:hAnsi="Times New Roman" w:cs="Times New Roman"/>
                <w:sz w:val="24"/>
                <w:szCs w:val="24"/>
              </w:rPr>
              <w:t>1 - Input</w:t>
            </w:r>
          </w:p>
        </w:tc>
        <w:tc>
          <w:tcPr>
            <w:tcW w:w="3060" w:type="dxa"/>
          </w:tcPr>
          <w:p w:rsidR="00045F2A" w:rsidRPr="000967A7" w:rsidRDefault="00F728A0" w:rsidP="00B25E65">
            <w:pPr>
              <w:jc w:val="center"/>
              <w:rPr>
                <w:rFonts w:ascii="Times New Roman" w:eastAsiaTheme="minorEastAsia" w:hAnsi="Times New Roman" w:cs="Times New Roman"/>
                <w:sz w:val="24"/>
                <w:szCs w:val="24"/>
              </w:rPr>
            </w:pPr>
            <m:oMath>
              <m:f>
                <m:fPr>
                  <m:ctrlPr>
                    <w:rPr>
                      <w:rFonts w:ascii="Cambria Math" w:hAnsi="Cambria Math" w:cs="Times New Roman"/>
                      <w:i/>
                      <w:sz w:val="24"/>
                      <w:szCs w:val="24"/>
                    </w:rPr>
                  </m:ctrlPr>
                </m:fPr>
                <m:num>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in</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gs2</m:t>
                          </m:r>
                        </m:sub>
                      </m:sSub>
                    </m:e>
                  </m:d>
                </m:num>
                <m:den>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m2</m:t>
                      </m:r>
                    </m:sub>
                  </m:sSub>
                </m:den>
              </m:f>
            </m:oMath>
            <w:r w:rsidR="00045F2A">
              <w:rPr>
                <w:rFonts w:ascii="Times New Roman" w:eastAsiaTheme="minorEastAsia" w:hAnsi="Times New Roman" w:cs="Times New Roman"/>
                <w:sz w:val="24"/>
                <w:szCs w:val="24"/>
              </w:rPr>
              <w:t xml:space="preserve"> ~ </w:t>
            </w:r>
            <m:oMath>
              <m:f>
                <m:fPr>
                  <m:ctrlPr>
                    <w:rPr>
                      <w:rFonts w:ascii="Cambria Math" w:hAnsi="Cambria Math" w:cs="Times New Roman"/>
                      <w:i/>
                      <w:sz w:val="24"/>
                      <w:szCs w:val="24"/>
                    </w:rPr>
                  </m:ctrlPr>
                </m:fPr>
                <m:num>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in</m:t>
                          </m:r>
                        </m:sub>
                      </m:sSub>
                    </m:e>
                  </m:d>
                </m:num>
                <m:den>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m2</m:t>
                      </m:r>
                    </m:sub>
                  </m:sSub>
                </m:den>
              </m:f>
            </m:oMath>
          </w:p>
        </w:tc>
        <w:tc>
          <w:tcPr>
            <w:tcW w:w="1620" w:type="dxa"/>
          </w:tcPr>
          <w:p w:rsidR="00045F2A" w:rsidRPr="00B25E65" w:rsidRDefault="00045F2A" w:rsidP="00B25E65">
            <w:pPr>
              <w:jc w:val="both"/>
              <w:rPr>
                <w:rFonts w:ascii="Times New Roman" w:hAnsi="Times New Roman" w:cs="Times New Roman"/>
                <w:sz w:val="24"/>
                <w:szCs w:val="24"/>
              </w:rPr>
            </w:pPr>
            <w:r w:rsidRPr="00B25E65">
              <w:rPr>
                <w:rFonts w:ascii="Times New Roman" w:hAnsi="Times New Roman" w:cs="Times New Roman"/>
                <w:sz w:val="24"/>
                <w:szCs w:val="24"/>
              </w:rPr>
              <w:t>Cin &gt;&gt; Cgs2</w:t>
            </w:r>
          </w:p>
          <w:p w:rsidR="00045F2A" w:rsidRPr="00B25E65" w:rsidRDefault="00045F2A" w:rsidP="00B25E65">
            <w:pPr>
              <w:jc w:val="both"/>
              <w:rPr>
                <w:rFonts w:ascii="Times New Roman" w:hAnsi="Times New Roman" w:cs="Times New Roman"/>
                <w:sz w:val="24"/>
                <w:szCs w:val="24"/>
              </w:rPr>
            </w:pPr>
          </w:p>
        </w:tc>
      </w:tr>
      <w:tr w:rsidR="00045F2A" w:rsidRPr="000967A7" w:rsidTr="00B25E65">
        <w:tc>
          <w:tcPr>
            <w:tcW w:w="1098" w:type="dxa"/>
          </w:tcPr>
          <w:p w:rsidR="00045F2A" w:rsidRPr="000967A7" w:rsidRDefault="00045F2A" w:rsidP="003C4344">
            <w:pPr>
              <w:rPr>
                <w:rFonts w:ascii="Times New Roman" w:hAnsi="Times New Roman" w:cs="Times New Roman"/>
                <w:sz w:val="24"/>
                <w:szCs w:val="24"/>
              </w:rPr>
            </w:pPr>
            <w:r w:rsidRPr="000967A7">
              <w:rPr>
                <w:rFonts w:ascii="Times New Roman" w:hAnsi="Times New Roman" w:cs="Times New Roman"/>
                <w:sz w:val="24"/>
                <w:szCs w:val="24"/>
              </w:rPr>
              <w:t>2 - Vx</w:t>
            </w:r>
          </w:p>
        </w:tc>
        <w:tc>
          <w:tcPr>
            <w:tcW w:w="3060" w:type="dxa"/>
          </w:tcPr>
          <w:p w:rsidR="00045F2A" w:rsidRPr="000967A7" w:rsidRDefault="00F728A0" w:rsidP="003C4344">
            <w:pPr>
              <w:rPr>
                <w:rFonts w:ascii="Times New Roman" w:hAnsi="Times New Roman" w:cs="Times New Roman"/>
                <w:sz w:val="24"/>
                <w:szCs w:val="24"/>
              </w:rPr>
            </w:pPr>
            <m:oMathPara>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gs4</m:t>
                        </m:r>
                      </m:sub>
                    </m:sSub>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den>
                </m:f>
              </m:oMath>
            </m:oMathPara>
          </w:p>
        </w:tc>
        <w:tc>
          <w:tcPr>
            <w:tcW w:w="1620" w:type="dxa"/>
          </w:tcPr>
          <w:p w:rsidR="00045F2A" w:rsidRPr="00B25E65" w:rsidRDefault="00045F2A" w:rsidP="00B25E65">
            <w:pPr>
              <w:jc w:val="both"/>
              <w:rPr>
                <w:rFonts w:ascii="Times New Roman" w:hAnsi="Times New Roman" w:cs="Times New Roman"/>
                <w:sz w:val="24"/>
                <w:szCs w:val="24"/>
              </w:rPr>
            </w:pPr>
          </w:p>
        </w:tc>
      </w:tr>
      <w:tr w:rsidR="00045F2A" w:rsidRPr="000967A7" w:rsidTr="00B25E65">
        <w:tc>
          <w:tcPr>
            <w:tcW w:w="1098" w:type="dxa"/>
          </w:tcPr>
          <w:p w:rsidR="00045F2A" w:rsidRPr="000967A7" w:rsidRDefault="00045F2A" w:rsidP="003C4344">
            <w:pPr>
              <w:rPr>
                <w:rFonts w:ascii="Times New Roman" w:hAnsi="Times New Roman" w:cs="Times New Roman"/>
                <w:sz w:val="24"/>
                <w:szCs w:val="24"/>
              </w:rPr>
            </w:pPr>
            <w:r w:rsidRPr="000967A7">
              <w:rPr>
                <w:rFonts w:ascii="Times New Roman" w:hAnsi="Times New Roman" w:cs="Times New Roman"/>
                <w:sz w:val="24"/>
                <w:szCs w:val="24"/>
              </w:rPr>
              <w:t>3 - Vy</w:t>
            </w:r>
          </w:p>
        </w:tc>
        <w:tc>
          <w:tcPr>
            <w:tcW w:w="3060" w:type="dxa"/>
          </w:tcPr>
          <w:p w:rsidR="00045F2A" w:rsidRPr="000967A7" w:rsidRDefault="00F728A0" w:rsidP="003C4344">
            <w:pPr>
              <w:rPr>
                <w:rFonts w:ascii="Times New Roman" w:hAnsi="Times New Roman" w:cs="Times New Roman"/>
                <w:sz w:val="24"/>
                <w:szCs w:val="24"/>
              </w:rPr>
            </w:pPr>
            <m:oMathPara>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3</m:t>
                        </m:r>
                      </m:sub>
                    </m:sSub>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4</m:t>
                        </m:r>
                      </m:sub>
                    </m:s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gs7</m:t>
                        </m:r>
                      </m:sub>
                    </m:sSub>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4</m:t>
                        </m:r>
                      </m:sub>
                    </m:sSub>
                  </m:den>
                </m:f>
              </m:oMath>
            </m:oMathPara>
          </w:p>
        </w:tc>
        <w:tc>
          <w:tcPr>
            <w:tcW w:w="1620" w:type="dxa"/>
          </w:tcPr>
          <w:p w:rsidR="00045F2A" w:rsidRPr="00B25E65" w:rsidRDefault="00045F2A" w:rsidP="00B25E65">
            <w:pPr>
              <w:jc w:val="both"/>
              <w:rPr>
                <w:rFonts w:ascii="Times New Roman" w:hAnsi="Times New Roman" w:cs="Times New Roman"/>
                <w:sz w:val="24"/>
                <w:szCs w:val="24"/>
              </w:rPr>
            </w:pPr>
          </w:p>
        </w:tc>
      </w:tr>
      <w:tr w:rsidR="00045F2A" w:rsidRPr="000967A7" w:rsidTr="00B25E65">
        <w:tc>
          <w:tcPr>
            <w:tcW w:w="1098" w:type="dxa"/>
          </w:tcPr>
          <w:p w:rsidR="00045F2A" w:rsidRPr="000967A7" w:rsidRDefault="00045F2A" w:rsidP="003C4344">
            <w:pPr>
              <w:rPr>
                <w:rFonts w:ascii="Times New Roman" w:hAnsi="Times New Roman" w:cs="Times New Roman"/>
                <w:sz w:val="24"/>
                <w:szCs w:val="24"/>
              </w:rPr>
            </w:pPr>
            <w:r w:rsidRPr="000967A7">
              <w:rPr>
                <w:rFonts w:ascii="Times New Roman" w:hAnsi="Times New Roman" w:cs="Times New Roman"/>
                <w:sz w:val="24"/>
                <w:szCs w:val="24"/>
              </w:rPr>
              <w:t>4 - Vz</w:t>
            </w:r>
          </w:p>
        </w:tc>
        <w:tc>
          <w:tcPr>
            <w:tcW w:w="3060" w:type="dxa"/>
          </w:tcPr>
          <w:p w:rsidR="00045F2A" w:rsidRPr="000967A7" w:rsidRDefault="00F728A0" w:rsidP="003C4344">
            <w:pPr>
              <w:rPr>
                <w:rFonts w:ascii="Times New Roman" w:hAnsi="Times New Roman" w:cs="Times New Roman"/>
                <w:sz w:val="24"/>
                <w:szCs w:val="24"/>
              </w:rPr>
            </w:pPr>
            <m:oMathPara>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gs8</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gs10</m:t>
                        </m:r>
                      </m:sub>
                    </m:sSub>
                    <m:d>
                      <m:dPr>
                        <m:ctrlPr>
                          <w:rPr>
                            <w:rFonts w:ascii="Cambria Math" w:hAnsi="Cambria Math" w:cs="Times New Roman"/>
                            <w:i/>
                            <w:sz w:val="24"/>
                            <w:szCs w:val="24"/>
                          </w:rPr>
                        </m:ctrlPr>
                      </m:dPr>
                      <m:e>
                        <m:r>
                          <w:rPr>
                            <w:rFonts w:ascii="Cambria Math" w:hAnsi="Cambria Math" w:cs="Times New Roman"/>
                            <w:sz w:val="24"/>
                            <w:szCs w:val="24"/>
                          </w:rPr>
                          <m:t>1+K</m:t>
                        </m:r>
                      </m:e>
                    </m:d>
                  </m:num>
                  <m:den>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m8</m:t>
                        </m:r>
                      </m:sub>
                    </m:sSub>
                  </m:den>
                </m:f>
                <m:r>
                  <w:rPr>
                    <w:rFonts w:ascii="Cambria Math" w:hAnsi="Cambria Math" w:cs="Times New Roman"/>
                    <w:sz w:val="24"/>
                    <w:szCs w:val="24"/>
                  </w:rPr>
                  <m:t xml:space="preserve"> </m:t>
                </m:r>
              </m:oMath>
            </m:oMathPara>
          </w:p>
        </w:tc>
        <w:tc>
          <w:tcPr>
            <w:tcW w:w="1620" w:type="dxa"/>
          </w:tcPr>
          <w:p w:rsidR="00045F2A" w:rsidRPr="00B25E65" w:rsidRDefault="00045F2A" w:rsidP="00B25E65">
            <w:pPr>
              <w:jc w:val="both"/>
              <w:rPr>
                <w:rFonts w:ascii="Times New Roman" w:hAnsi="Times New Roman" w:cs="Times New Roman"/>
                <w:sz w:val="24"/>
                <w:szCs w:val="24"/>
              </w:rPr>
            </w:pPr>
            <m:oMathPara>
              <m:oMathParaPr>
                <m:jc m:val="left"/>
              </m:oMathParaPr>
              <m:oMath>
                <m:r>
                  <w:rPr>
                    <w:rFonts w:ascii="Cambria Math" w:hAnsi="Cambria Math" w:cs="Times New Roman"/>
                    <w:sz w:val="24"/>
                    <w:szCs w:val="24"/>
                  </w:rPr>
                  <m:t>K=</m:t>
                </m:r>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m10</m:t>
                    </m:r>
                  </m:sub>
                </m:sSub>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L</m:t>
                    </m:r>
                  </m:sub>
                </m:sSub>
              </m:oMath>
            </m:oMathPara>
          </w:p>
        </w:tc>
      </w:tr>
      <w:tr w:rsidR="00045F2A" w:rsidRPr="000967A7" w:rsidTr="00B25E65">
        <w:tc>
          <w:tcPr>
            <w:tcW w:w="1098" w:type="dxa"/>
          </w:tcPr>
          <w:p w:rsidR="00045F2A" w:rsidRPr="000967A7" w:rsidRDefault="00045F2A" w:rsidP="003C4344">
            <w:pPr>
              <w:rPr>
                <w:rFonts w:ascii="Times New Roman" w:hAnsi="Times New Roman" w:cs="Times New Roman"/>
                <w:sz w:val="24"/>
                <w:szCs w:val="24"/>
              </w:rPr>
            </w:pPr>
            <w:r w:rsidRPr="000967A7">
              <w:rPr>
                <w:rFonts w:ascii="Times New Roman" w:hAnsi="Times New Roman" w:cs="Times New Roman"/>
                <w:sz w:val="24"/>
                <w:szCs w:val="24"/>
              </w:rPr>
              <w:t>5 - Vout</w:t>
            </w:r>
          </w:p>
        </w:tc>
        <w:tc>
          <w:tcPr>
            <w:tcW w:w="3060" w:type="dxa"/>
          </w:tcPr>
          <w:p w:rsidR="00045F2A" w:rsidRPr="000967A7" w:rsidRDefault="00F728A0" w:rsidP="003C4344">
            <w:pPr>
              <w:rPr>
                <w:rFonts w:ascii="Times New Roman" w:eastAsia="Calibri" w:hAnsi="Times New Roman" w:cs="Times New Roman"/>
                <w:sz w:val="24"/>
                <w:szCs w:val="24"/>
              </w:rPr>
            </w:pPr>
            <m:oMathPara>
              <m:oMath>
                <m:f>
                  <m:fPr>
                    <m:ctrlPr>
                      <w:rPr>
                        <w:rFonts w:ascii="Cambria Math" w:eastAsia="Calibri" w:hAnsi="Cambria Math" w:cs="Times New Roman"/>
                        <w:i/>
                        <w:sz w:val="24"/>
                        <w:szCs w:val="24"/>
                      </w:rPr>
                    </m:ctrlPr>
                  </m:fPr>
                  <m:num>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R</m:t>
                        </m:r>
                      </m:e>
                      <m:sub>
                        <m:r>
                          <w:rPr>
                            <w:rFonts w:ascii="Cambria Math" w:eastAsia="Calibri" w:hAnsi="Cambria Math" w:cs="Times New Roman"/>
                            <w:sz w:val="24"/>
                            <w:szCs w:val="24"/>
                          </w:rPr>
                          <m:t>L</m:t>
                        </m:r>
                      </m:sub>
                    </m:sSub>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(C</m:t>
                        </m:r>
                      </m:e>
                      <m:sub>
                        <m:r>
                          <w:rPr>
                            <w:rFonts w:ascii="Cambria Math" w:eastAsia="Calibri" w:hAnsi="Cambria Math" w:cs="Times New Roman"/>
                            <w:sz w:val="24"/>
                            <w:szCs w:val="24"/>
                          </w:rPr>
                          <m:t>L</m:t>
                        </m:r>
                      </m:sub>
                    </m:sSub>
                    <m:r>
                      <w:rPr>
                        <w:rFonts w:ascii="Cambria Math" w:eastAsia="Calibri" w:hAnsi="Cambria Math" w:cs="Times New Roman"/>
                        <w:sz w:val="24"/>
                        <w:szCs w:val="24"/>
                      </w:rPr>
                      <m:t>+</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C</m:t>
                        </m:r>
                      </m:e>
                      <m:sub>
                        <m:r>
                          <w:rPr>
                            <w:rFonts w:ascii="Cambria Math" w:eastAsia="Calibri" w:hAnsi="Cambria Math" w:cs="Times New Roman"/>
                            <w:sz w:val="24"/>
                            <w:szCs w:val="24"/>
                          </w:rPr>
                          <m:t>gs10</m:t>
                        </m:r>
                      </m:sub>
                    </m:sSub>
                    <m:r>
                      <w:rPr>
                        <w:rFonts w:ascii="Cambria Math" w:eastAsia="Calibri" w:hAnsi="Cambria Math" w:cs="Times New Roman"/>
                        <w:sz w:val="24"/>
                        <w:szCs w:val="24"/>
                      </w:rPr>
                      <m:t>(1+</m:t>
                    </m:r>
                    <m:f>
                      <m:fPr>
                        <m:ctrlPr>
                          <w:rPr>
                            <w:rFonts w:ascii="Cambria Math" w:eastAsia="Calibri" w:hAnsi="Cambria Math" w:cs="Times New Roman"/>
                            <w:i/>
                            <w:sz w:val="24"/>
                            <w:szCs w:val="24"/>
                          </w:rPr>
                        </m:ctrlPr>
                      </m:fPr>
                      <m:num>
                        <m:r>
                          <w:rPr>
                            <w:rFonts w:ascii="Cambria Math" w:eastAsia="Calibri" w:hAnsi="Cambria Math" w:cs="Times New Roman"/>
                            <w:sz w:val="24"/>
                            <w:szCs w:val="24"/>
                          </w:rPr>
                          <m:t>1</m:t>
                        </m:r>
                      </m:num>
                      <m:den>
                        <m:r>
                          <w:rPr>
                            <w:rFonts w:ascii="Cambria Math" w:eastAsia="Calibri" w:hAnsi="Cambria Math" w:cs="Times New Roman"/>
                            <w:sz w:val="24"/>
                            <w:szCs w:val="24"/>
                          </w:rPr>
                          <m:t>K</m:t>
                        </m:r>
                      </m:den>
                    </m:f>
                    <m:r>
                      <w:rPr>
                        <w:rFonts w:ascii="Cambria Math" w:eastAsia="Calibri" w:hAnsi="Cambria Math" w:cs="Times New Roman"/>
                        <w:sz w:val="24"/>
                        <w:szCs w:val="24"/>
                      </w:rPr>
                      <m:t>))</m:t>
                    </m:r>
                  </m:num>
                  <m:den>
                    <m:r>
                      <w:rPr>
                        <w:rFonts w:ascii="Cambria Math" w:eastAsia="Calibri" w:hAnsi="Cambria Math" w:cs="Times New Roman"/>
                        <w:sz w:val="24"/>
                        <w:szCs w:val="24"/>
                      </w:rPr>
                      <m:t>1+</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g</m:t>
                        </m:r>
                      </m:e>
                      <m:sub>
                        <m:r>
                          <w:rPr>
                            <w:rFonts w:ascii="Cambria Math" w:eastAsia="Calibri" w:hAnsi="Cambria Math" w:cs="Times New Roman"/>
                            <w:sz w:val="24"/>
                            <w:szCs w:val="24"/>
                          </w:rPr>
                          <m:t>m10</m:t>
                        </m:r>
                      </m:sub>
                    </m:sSub>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R</m:t>
                        </m:r>
                      </m:e>
                      <m:sub>
                        <m:r>
                          <w:rPr>
                            <w:rFonts w:ascii="Cambria Math" w:eastAsia="Calibri" w:hAnsi="Cambria Math" w:cs="Times New Roman"/>
                            <w:sz w:val="24"/>
                            <w:szCs w:val="24"/>
                          </w:rPr>
                          <m:t>L</m:t>
                        </m:r>
                      </m:sub>
                    </m:sSub>
                  </m:den>
                </m:f>
                <m:r>
                  <w:rPr>
                    <w:rFonts w:ascii="Cambria Math" w:eastAsia="Calibri" w:hAnsi="Cambria Math" w:cs="Times New Roman"/>
                    <w:sz w:val="24"/>
                    <w:szCs w:val="24"/>
                  </w:rPr>
                  <m:t>~</m:t>
                </m:r>
                <m:f>
                  <m:fPr>
                    <m:ctrlPr>
                      <w:rPr>
                        <w:rFonts w:ascii="Cambria Math" w:eastAsia="Calibri" w:hAnsi="Cambria Math" w:cs="Times New Roman"/>
                        <w:i/>
                        <w:sz w:val="24"/>
                        <w:szCs w:val="24"/>
                      </w:rPr>
                    </m:ctrlPr>
                  </m:fPr>
                  <m:num>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C</m:t>
                        </m:r>
                      </m:e>
                      <m:sub>
                        <m:r>
                          <w:rPr>
                            <w:rFonts w:ascii="Cambria Math" w:eastAsia="Calibri" w:hAnsi="Cambria Math" w:cs="Times New Roman"/>
                            <w:sz w:val="24"/>
                            <w:szCs w:val="24"/>
                          </w:rPr>
                          <m:t>L</m:t>
                        </m:r>
                      </m:sub>
                    </m:sSub>
                  </m:num>
                  <m:den>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g</m:t>
                        </m:r>
                      </m:e>
                      <m:sub>
                        <m:r>
                          <w:rPr>
                            <w:rFonts w:ascii="Cambria Math" w:eastAsia="Calibri" w:hAnsi="Cambria Math" w:cs="Times New Roman"/>
                            <w:sz w:val="24"/>
                            <w:szCs w:val="24"/>
                          </w:rPr>
                          <m:t>m</m:t>
                        </m:r>
                      </m:sub>
                    </m:sSub>
                  </m:den>
                </m:f>
              </m:oMath>
            </m:oMathPara>
          </w:p>
        </w:tc>
        <w:tc>
          <w:tcPr>
            <w:tcW w:w="1620" w:type="dxa"/>
          </w:tcPr>
          <w:p w:rsidR="00916241" w:rsidRPr="00B25E65" w:rsidRDefault="00045F2A" w:rsidP="00B25E65">
            <w:pPr>
              <w:jc w:val="both"/>
              <w:rPr>
                <w:rFonts w:ascii="Times New Roman" w:hAnsi="Times New Roman" w:cs="Times New Roman"/>
                <w:sz w:val="24"/>
                <w:szCs w:val="24"/>
              </w:rPr>
            </w:pPr>
            <w:r w:rsidRPr="00B25E65">
              <w:rPr>
                <w:rFonts w:ascii="Times New Roman" w:hAnsi="Times New Roman" w:cs="Times New Roman"/>
                <w:sz w:val="24"/>
                <w:szCs w:val="24"/>
              </w:rPr>
              <w:t xml:space="preserve">Cgs10 &lt;&lt; </w:t>
            </w:r>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C</m:t>
                  </m:r>
                </m:e>
                <m:sub>
                  <m:r>
                    <w:rPr>
                      <w:rFonts w:ascii="Cambria Math" w:eastAsia="Calibri" w:hAnsi="Cambria Math" w:cs="Times New Roman"/>
                      <w:sz w:val="24"/>
                      <w:szCs w:val="24"/>
                    </w:rPr>
                    <m:t>L</m:t>
                  </m:r>
                </m:sub>
              </m:sSub>
            </m:oMath>
          </w:p>
          <w:p w:rsidR="00045F2A" w:rsidRPr="00B25E65" w:rsidRDefault="00F728A0" w:rsidP="00B25E65">
            <w:pPr>
              <w:keepNext/>
              <w:rPr>
                <w:rFonts w:ascii="Times New Roman" w:hAnsi="Times New Roman" w:cs="Times New Roman"/>
                <w:sz w:val="24"/>
                <w:szCs w:val="24"/>
              </w:rPr>
            </w:pPr>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g</m:t>
                  </m:r>
                </m:e>
                <m:sub>
                  <m:r>
                    <w:rPr>
                      <w:rFonts w:ascii="Cambria Math" w:eastAsia="Calibri" w:hAnsi="Cambria Math" w:cs="Times New Roman"/>
                      <w:sz w:val="24"/>
                      <w:szCs w:val="24"/>
                    </w:rPr>
                    <m:t>m10</m:t>
                  </m:r>
                </m:sub>
              </m:sSub>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R</m:t>
                  </m:r>
                </m:e>
                <m:sub>
                  <m:r>
                    <w:rPr>
                      <w:rFonts w:ascii="Cambria Math" w:eastAsia="Calibri" w:hAnsi="Cambria Math" w:cs="Times New Roman"/>
                      <w:sz w:val="24"/>
                      <w:szCs w:val="24"/>
                    </w:rPr>
                    <m:t>L</m:t>
                  </m:r>
                </m:sub>
              </m:sSub>
            </m:oMath>
            <w:r w:rsidR="00045F2A" w:rsidRPr="00B25E65">
              <w:rPr>
                <w:rFonts w:ascii="Times New Roman" w:eastAsiaTheme="minorEastAsia" w:hAnsi="Times New Roman" w:cs="Times New Roman"/>
                <w:sz w:val="24"/>
                <w:szCs w:val="24"/>
              </w:rPr>
              <w:t xml:space="preserve"> &gt;&gt; 1 </w:t>
            </w:r>
          </w:p>
        </w:tc>
      </w:tr>
    </w:tbl>
    <w:tbl>
      <w:tblPr>
        <w:tblStyle w:val="TableGrid"/>
        <w:tblpPr w:leftFromText="180" w:rightFromText="180" w:vertAnchor="text" w:horzAnchor="margin" w:tblpXSpec="right" w:tblpY="-3420"/>
        <w:tblW w:w="0" w:type="auto"/>
        <w:tblLook w:val="04A0" w:firstRow="1" w:lastRow="0" w:firstColumn="1" w:lastColumn="0" w:noHBand="0" w:noVBand="1"/>
      </w:tblPr>
      <w:tblGrid>
        <w:gridCol w:w="1465"/>
        <w:gridCol w:w="1865"/>
      </w:tblGrid>
      <w:tr w:rsidR="00B25E65" w:rsidRPr="000967A7" w:rsidTr="00B25E65">
        <w:tc>
          <w:tcPr>
            <w:tcW w:w="1465" w:type="dxa"/>
          </w:tcPr>
          <w:p w:rsidR="00B25E65" w:rsidRPr="000967A7" w:rsidRDefault="00B25E65" w:rsidP="00B25E65">
            <w:pPr>
              <w:rPr>
                <w:rFonts w:ascii="Times New Roman" w:hAnsi="Times New Roman" w:cs="Times New Roman"/>
                <w:sz w:val="24"/>
                <w:szCs w:val="24"/>
              </w:rPr>
            </w:pPr>
            <w:r w:rsidRPr="000967A7">
              <w:rPr>
                <w:rFonts w:ascii="Times New Roman" w:hAnsi="Times New Roman" w:cs="Times New Roman"/>
                <w:sz w:val="24"/>
                <w:szCs w:val="24"/>
              </w:rPr>
              <w:t>Stage</w:t>
            </w:r>
          </w:p>
        </w:tc>
        <w:tc>
          <w:tcPr>
            <w:tcW w:w="1865" w:type="dxa"/>
          </w:tcPr>
          <w:p w:rsidR="00B25E65" w:rsidRPr="000967A7" w:rsidRDefault="00B25E65" w:rsidP="00B25E65">
            <w:pPr>
              <w:rPr>
                <w:rFonts w:ascii="Times New Roman" w:hAnsi="Times New Roman" w:cs="Times New Roman"/>
                <w:sz w:val="24"/>
                <w:szCs w:val="24"/>
              </w:rPr>
            </w:pPr>
            <w:r w:rsidRPr="000967A7">
              <w:rPr>
                <w:rFonts w:ascii="Times New Roman" w:hAnsi="Times New Roman" w:cs="Times New Roman"/>
                <w:sz w:val="24"/>
                <w:szCs w:val="24"/>
              </w:rPr>
              <w:t>G</w:t>
            </w:r>
            <w:r>
              <w:rPr>
                <w:rFonts w:ascii="Times New Roman" w:hAnsi="Times New Roman" w:cs="Times New Roman"/>
                <w:sz w:val="24"/>
                <w:szCs w:val="24"/>
              </w:rPr>
              <w:t>ain</w:t>
            </w:r>
          </w:p>
        </w:tc>
      </w:tr>
      <w:tr w:rsidR="00B25E65" w:rsidRPr="000967A7" w:rsidTr="00B25E65">
        <w:tc>
          <w:tcPr>
            <w:tcW w:w="1465" w:type="dxa"/>
          </w:tcPr>
          <w:p w:rsidR="00B25E65" w:rsidRPr="000967A7" w:rsidRDefault="00B25E65" w:rsidP="00B25E65">
            <w:pPr>
              <w:rPr>
                <w:rFonts w:ascii="Times New Roman" w:hAnsi="Times New Roman" w:cs="Times New Roman"/>
                <w:sz w:val="24"/>
                <w:szCs w:val="24"/>
              </w:rPr>
            </w:pPr>
            <w:r w:rsidRPr="000967A7">
              <w:rPr>
                <w:rFonts w:ascii="Times New Roman" w:hAnsi="Times New Roman" w:cs="Times New Roman"/>
                <w:sz w:val="24"/>
                <w:szCs w:val="24"/>
              </w:rPr>
              <w:t>1 - CG</w:t>
            </w:r>
          </w:p>
        </w:tc>
        <w:tc>
          <w:tcPr>
            <w:tcW w:w="1865" w:type="dxa"/>
          </w:tcPr>
          <w:p w:rsidR="00B25E65" w:rsidRPr="000967A7" w:rsidRDefault="00F728A0" w:rsidP="00B25E65">
            <w:pPr>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den>
                </m:f>
              </m:oMath>
            </m:oMathPara>
          </w:p>
        </w:tc>
      </w:tr>
      <w:tr w:rsidR="00B25E65" w:rsidRPr="00916241" w:rsidTr="00B25E65">
        <w:tc>
          <w:tcPr>
            <w:tcW w:w="1465" w:type="dxa"/>
          </w:tcPr>
          <w:p w:rsidR="00B25E65" w:rsidRPr="000967A7" w:rsidRDefault="00B25E65" w:rsidP="00B25E65">
            <w:pPr>
              <w:rPr>
                <w:rFonts w:ascii="Times New Roman" w:hAnsi="Times New Roman" w:cs="Times New Roman"/>
                <w:sz w:val="24"/>
                <w:szCs w:val="24"/>
              </w:rPr>
            </w:pPr>
            <w:r w:rsidRPr="000967A7">
              <w:rPr>
                <w:rFonts w:ascii="Times New Roman" w:hAnsi="Times New Roman" w:cs="Times New Roman"/>
                <w:sz w:val="24"/>
                <w:szCs w:val="24"/>
              </w:rPr>
              <w:t>2 – Cascode</w:t>
            </w:r>
          </w:p>
        </w:tc>
        <w:tc>
          <w:tcPr>
            <w:tcW w:w="1865" w:type="dxa"/>
          </w:tcPr>
          <w:p w:rsidR="00B25E65" w:rsidRPr="000967A7" w:rsidRDefault="00B25E65" w:rsidP="00B25E65">
            <w:pPr>
              <w:rPr>
                <w:rFonts w:ascii="Times New Roman" w:hAnsi="Times New Roman" w:cs="Times New Roman"/>
                <w:sz w:val="24"/>
                <w:szCs w:val="24"/>
              </w:rPr>
            </w:pPr>
            <m:oMath>
              <m:r>
                <w:rPr>
                  <w:rFonts w:ascii="Cambria Math" w:hAnsi="Cambria Math" w:cs="Times New Roman"/>
                  <w:sz w:val="24"/>
                  <w:szCs w:val="24"/>
                </w:rPr>
                <m:t>-</m:t>
              </m:r>
              <m:f>
                <m:fPr>
                  <m:ctrlPr>
                    <w:rPr>
                      <w:rFonts w:ascii="Cambria Math" w:hAnsi="Cambria Math" w:cs="Times New Roman"/>
                      <w:i/>
                      <w:sz w:val="24"/>
                      <w:szCs w:val="24"/>
                    </w:rPr>
                  </m:ctrlPr>
                </m:fPr>
                <m:num>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mp4</m:t>
                          </m:r>
                        </m:sub>
                      </m:sSub>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3</m:t>
                          </m:r>
                        </m:sub>
                      </m:sSub>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4</m:t>
                          </m:r>
                        </m:sub>
                      </m:sSub>
                    </m:e>
                  </m:d>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4</m:t>
                      </m:r>
                    </m:sub>
                  </m:sSub>
                </m:den>
              </m:f>
            </m:oMath>
            <w:r w:rsidRPr="000967A7">
              <w:rPr>
                <w:rFonts w:ascii="Times New Roman" w:eastAsiaTheme="minorEastAsia" w:hAnsi="Times New Roman" w:cs="Times New Roman"/>
                <w:sz w:val="24"/>
                <w:szCs w:val="24"/>
              </w:rPr>
              <w:t xml:space="preserve"> </w:t>
            </w:r>
          </w:p>
        </w:tc>
      </w:tr>
      <w:tr w:rsidR="00B25E65" w:rsidRPr="000967A7" w:rsidTr="00B25E65">
        <w:tc>
          <w:tcPr>
            <w:tcW w:w="1465" w:type="dxa"/>
          </w:tcPr>
          <w:p w:rsidR="00B25E65" w:rsidRPr="000967A7" w:rsidRDefault="00B25E65" w:rsidP="00B25E65">
            <w:pPr>
              <w:rPr>
                <w:rFonts w:ascii="Times New Roman" w:hAnsi="Times New Roman" w:cs="Times New Roman"/>
                <w:sz w:val="24"/>
                <w:szCs w:val="24"/>
              </w:rPr>
            </w:pPr>
            <w:r w:rsidRPr="000967A7">
              <w:rPr>
                <w:rFonts w:ascii="Times New Roman" w:hAnsi="Times New Roman" w:cs="Times New Roman"/>
                <w:sz w:val="24"/>
                <w:szCs w:val="24"/>
              </w:rPr>
              <w:t>3 – CS</w:t>
            </w:r>
          </w:p>
        </w:tc>
        <w:tc>
          <w:tcPr>
            <w:tcW w:w="1865" w:type="dxa"/>
          </w:tcPr>
          <w:p w:rsidR="00B25E65" w:rsidRPr="000967A7" w:rsidRDefault="00B25E65" w:rsidP="00B25E65">
            <w:pPr>
              <w:rPr>
                <w:rFonts w:ascii="Times New Roman" w:hAnsi="Times New Roman" w:cs="Times New Roman"/>
                <w:sz w:val="24"/>
                <w:szCs w:val="24"/>
              </w:rPr>
            </w:pPr>
            <m:oMathPara>
              <m:oMath>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m7</m:t>
                        </m:r>
                      </m:sub>
                    </m:sSub>
                  </m:num>
                  <m:den>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m8</m:t>
                        </m:r>
                      </m:sub>
                    </m:sSub>
                  </m:den>
                </m:f>
              </m:oMath>
            </m:oMathPara>
          </w:p>
        </w:tc>
      </w:tr>
      <w:tr w:rsidR="00B25E65" w:rsidRPr="000967A7" w:rsidTr="00B25E65">
        <w:tc>
          <w:tcPr>
            <w:tcW w:w="1465" w:type="dxa"/>
          </w:tcPr>
          <w:p w:rsidR="00B25E65" w:rsidRPr="000967A7" w:rsidRDefault="00B25E65" w:rsidP="00B25E65">
            <w:pPr>
              <w:rPr>
                <w:rFonts w:ascii="Times New Roman" w:hAnsi="Times New Roman" w:cs="Times New Roman"/>
                <w:sz w:val="24"/>
                <w:szCs w:val="24"/>
              </w:rPr>
            </w:pPr>
            <w:r w:rsidRPr="000967A7">
              <w:rPr>
                <w:rFonts w:ascii="Times New Roman" w:hAnsi="Times New Roman" w:cs="Times New Roman"/>
                <w:sz w:val="24"/>
                <w:szCs w:val="24"/>
              </w:rPr>
              <w:t xml:space="preserve">4 – CD </w:t>
            </w:r>
          </w:p>
        </w:tc>
        <w:tc>
          <w:tcPr>
            <w:tcW w:w="1865" w:type="dxa"/>
          </w:tcPr>
          <w:p w:rsidR="00B25E65" w:rsidRPr="000967A7" w:rsidRDefault="00F728A0" w:rsidP="00B25E65">
            <w:pPr>
              <w:keepNext/>
              <w:rPr>
                <w:rFonts w:ascii="Times New Roman" w:hAnsi="Times New Roman" w:cs="Times New Roman"/>
                <w:sz w:val="24"/>
                <w:szCs w:val="24"/>
              </w:rPr>
            </w:pPr>
            <m:oMathPara>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m10</m:t>
                        </m:r>
                      </m:sub>
                    </m:sSub>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L</m:t>
                        </m:r>
                      </m:sub>
                    </m:sSub>
                  </m:num>
                  <m:den>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m10</m:t>
                        </m:r>
                      </m:sub>
                    </m:sSub>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L</m:t>
                        </m:r>
                      </m:sub>
                    </m:sSub>
                    <m:r>
                      <w:rPr>
                        <w:rFonts w:ascii="Cambria Math" w:hAnsi="Cambria Math" w:cs="Times New Roman"/>
                        <w:sz w:val="24"/>
                        <w:szCs w:val="24"/>
                      </w:rPr>
                      <m:t>+1</m:t>
                    </m:r>
                  </m:den>
                </m:f>
                <m:r>
                  <w:rPr>
                    <w:rFonts w:ascii="Cambria Math" w:hAnsi="Cambria Math" w:cs="Times New Roman"/>
                    <w:sz w:val="24"/>
                    <w:szCs w:val="24"/>
                  </w:rPr>
                  <m:t xml:space="preserve"> </m:t>
                </m:r>
              </m:oMath>
            </m:oMathPara>
          </w:p>
        </w:tc>
      </w:tr>
    </w:tbl>
    <w:p w:rsidR="00B25E65" w:rsidRDefault="00B25E65" w:rsidP="00B25E65">
      <w:pPr>
        <w:pStyle w:val="Caption"/>
        <w:framePr w:hSpace="180" w:wrap="around" w:vAnchor="text" w:hAnchor="page" w:x="1336" w:y="196"/>
      </w:pPr>
      <w:r>
        <w:t xml:space="preserve">Table </w:t>
      </w:r>
      <w:r w:rsidR="00F728A0">
        <w:fldChar w:fldCharType="begin"/>
      </w:r>
      <w:r w:rsidR="00F728A0">
        <w:instrText xml:space="preserve"> SEQ Table \* ARABIC </w:instrText>
      </w:r>
      <w:r w:rsidR="00F728A0">
        <w:fldChar w:fldCharType="separate"/>
      </w:r>
      <w:r w:rsidR="004F3085">
        <w:rPr>
          <w:noProof/>
        </w:rPr>
        <w:t>3</w:t>
      </w:r>
      <w:r w:rsidR="00F728A0">
        <w:rPr>
          <w:noProof/>
        </w:rPr>
        <w:fldChar w:fldCharType="end"/>
      </w:r>
      <w:r>
        <w:t xml:space="preserve">: Time Constant Approximations                                                                                                  Table </w:t>
      </w:r>
      <w:r w:rsidR="00F728A0">
        <w:fldChar w:fldCharType="begin"/>
      </w:r>
      <w:r w:rsidR="00F728A0">
        <w:instrText xml:space="preserve"> SEQ Table \* ARABIC </w:instrText>
      </w:r>
      <w:r w:rsidR="00F728A0">
        <w:fldChar w:fldCharType="separate"/>
      </w:r>
      <w:r w:rsidR="004F3085">
        <w:rPr>
          <w:noProof/>
        </w:rPr>
        <w:t>4</w:t>
      </w:r>
      <w:r w:rsidR="00F728A0">
        <w:rPr>
          <w:noProof/>
        </w:rPr>
        <w:fldChar w:fldCharType="end"/>
      </w:r>
      <w:r>
        <w:t>: Gain Approximations</w:t>
      </w:r>
    </w:p>
    <w:p w:rsidR="00045F2A" w:rsidRDefault="00045F2A" w:rsidP="00B25E65">
      <w:pPr>
        <w:spacing w:after="0"/>
        <w:rPr>
          <w:rFonts w:ascii="Times New Roman" w:hAnsi="Times New Roman" w:cs="Times New Roman"/>
          <w:sz w:val="24"/>
          <w:szCs w:val="24"/>
        </w:rPr>
      </w:pPr>
    </w:p>
    <w:p w:rsidR="00FD7A74" w:rsidRPr="00FD7A74" w:rsidRDefault="00AD2FFE" w:rsidP="00FD7A74">
      <w:pPr>
        <w:spacing w:after="0"/>
        <w:ind w:firstLine="720"/>
        <w:rPr>
          <w:rFonts w:ascii="Times New Roman" w:hAnsi="Times New Roman" w:cs="Times New Roman"/>
          <w:sz w:val="24"/>
          <w:szCs w:val="24"/>
        </w:rPr>
      </w:pPr>
      <w:r>
        <w:rPr>
          <w:rFonts w:ascii="Times New Roman" w:hAnsi="Times New Roman" w:cs="Times New Roman"/>
          <w:sz w:val="24"/>
          <w:szCs w:val="24"/>
        </w:rPr>
        <w:t xml:space="preserve">When working out the design by hand, we started by figuring out properties of the circuit at the output node.  </w:t>
      </w:r>
      <w:r w:rsidR="00506355">
        <w:rPr>
          <w:rFonts w:ascii="Times New Roman" w:hAnsi="Times New Roman" w:cs="Times New Roman"/>
          <w:sz w:val="24"/>
          <w:szCs w:val="24"/>
        </w:rPr>
        <w:t>We took into account the gm/Id methodology to aim for the most efficient trans-conductance (i.e. gain) vs power</w:t>
      </w:r>
    </w:p>
    <w:p w:rsidR="009A690F" w:rsidRDefault="00195D7E" w:rsidP="00FD7A74">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 xml:space="preserve">Find sweeping range for </w:t>
      </w:r>
      <w:r w:rsidR="009A690F">
        <w:rPr>
          <w:rFonts w:ascii="Times New Roman" w:hAnsi="Times New Roman" w:cs="Times New Roman"/>
          <w:sz w:val="24"/>
          <w:szCs w:val="24"/>
        </w:rPr>
        <w:t>Vz</w:t>
      </w:r>
      <w:r>
        <w:rPr>
          <w:rFonts w:ascii="Times New Roman" w:hAnsi="Times New Roman" w:cs="Times New Roman"/>
          <w:sz w:val="24"/>
          <w:szCs w:val="24"/>
        </w:rPr>
        <w:t xml:space="preserve"> to be</w:t>
      </w:r>
      <w:r w:rsidR="009A690F">
        <w:rPr>
          <w:rFonts w:ascii="Times New Roman" w:hAnsi="Times New Roman" w:cs="Times New Roman"/>
          <w:sz w:val="24"/>
          <w:szCs w:val="24"/>
        </w:rPr>
        <w:t xml:space="preserve"> between 1.15V and 1.85V</w:t>
      </w:r>
    </w:p>
    <w:p w:rsidR="00AD2FFE" w:rsidRDefault="00AD2FFE" w:rsidP="00FD7A74">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We know that Vout = 0V because of the common-mode output requirement</w:t>
      </w:r>
    </w:p>
    <w:p w:rsidR="00045F2A" w:rsidRDefault="00AD2FFE" w:rsidP="00FD7A74">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 xml:space="preserve">We know that the overdrive voltage on any transistor must be bigger than 0.15V, but we also know that a bigger overdrive voltage will result in </w:t>
      </w:r>
      <w:r w:rsidR="009066DC">
        <w:rPr>
          <w:rFonts w:ascii="Times New Roman" w:hAnsi="Times New Roman" w:cs="Times New Roman"/>
          <w:sz w:val="24"/>
          <w:szCs w:val="24"/>
        </w:rPr>
        <w:t>worse</w:t>
      </w:r>
      <w:r w:rsidR="009A690F">
        <w:rPr>
          <w:rFonts w:ascii="Times New Roman" w:hAnsi="Times New Roman" w:cs="Times New Roman"/>
          <w:sz w:val="24"/>
          <w:szCs w:val="24"/>
        </w:rPr>
        <w:t xml:space="preserve"> power consumption</w:t>
      </w:r>
    </w:p>
    <w:p w:rsidR="009A690F" w:rsidRDefault="009A690F" w:rsidP="00FD7A74">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Since Mn10’s source is not connected to its bulk, we know that there will be body effect, resulting in a larger Vth, which we assumed to be ~1V</w:t>
      </w:r>
    </w:p>
    <w:p w:rsidR="009A690F" w:rsidRDefault="009A690F" w:rsidP="00FD7A74">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 xml:space="preserve">To keep Mn10’s Vov &gt; 0.15V, this means Vz must be greater than 1.15V </w:t>
      </w:r>
    </w:p>
    <w:p w:rsidR="009A690F" w:rsidRDefault="009A690F" w:rsidP="00FD7A74">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To keep Mp8’s Vov &gt; 0.15V, this means Vz must be less than 1.85V</w:t>
      </w:r>
    </w:p>
    <w:p w:rsidR="008A25BC" w:rsidRPr="008A25BC" w:rsidRDefault="008A25BC" w:rsidP="00FD7A74">
      <w:pPr>
        <w:pStyle w:val="ListParagraph"/>
        <w:numPr>
          <w:ilvl w:val="1"/>
          <w:numId w:val="5"/>
        </w:numPr>
        <w:spacing w:after="0"/>
        <w:rPr>
          <w:rFonts w:ascii="Times New Roman" w:hAnsi="Times New Roman" w:cs="Times New Roman"/>
          <w:sz w:val="24"/>
          <w:szCs w:val="24"/>
          <w:highlight w:val="yellow"/>
        </w:rPr>
      </w:pPr>
      <w:r w:rsidRPr="008A25BC">
        <w:rPr>
          <w:rFonts w:ascii="Times New Roman" w:hAnsi="Times New Roman" w:cs="Times New Roman"/>
          <w:sz w:val="24"/>
          <w:szCs w:val="24"/>
          <w:highlight w:val="yellow"/>
        </w:rPr>
        <w:t>TBD: gm/id for MN10 range 8-10, picked 8</w:t>
      </w:r>
    </w:p>
    <w:p w:rsidR="00195D7E" w:rsidRDefault="00195D7E" w:rsidP="00FD7A74">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Find sweeping range for</w:t>
      </w:r>
      <w:r w:rsidR="00E563E6">
        <w:rPr>
          <w:rFonts w:ascii="Times New Roman" w:hAnsi="Times New Roman" w:cs="Times New Roman"/>
          <w:sz w:val="24"/>
          <w:szCs w:val="24"/>
        </w:rPr>
        <w:t xml:space="preserve"> Vy to be between 0</w:t>
      </w:r>
      <w:r>
        <w:rPr>
          <w:rFonts w:ascii="Times New Roman" w:hAnsi="Times New Roman" w:cs="Times New Roman"/>
          <w:sz w:val="24"/>
          <w:szCs w:val="24"/>
        </w:rPr>
        <w:t>V and -1.85V.</w:t>
      </w:r>
    </w:p>
    <w:p w:rsidR="00195D7E" w:rsidRDefault="00195D7E" w:rsidP="00FD7A74">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We know that Vy cannot be less than -1.85V, or else Mn7 will not have big enough overdrive</w:t>
      </w:r>
      <w:r w:rsidR="00E563E6">
        <w:rPr>
          <w:rFonts w:ascii="Times New Roman" w:hAnsi="Times New Roman" w:cs="Times New Roman"/>
          <w:sz w:val="24"/>
          <w:szCs w:val="24"/>
        </w:rPr>
        <w:t xml:space="preserve">.  (A stricter bound on Vy may be later computed based on how Vbias_n is set, such that Mn6 stays in saturation) </w:t>
      </w:r>
    </w:p>
    <w:p w:rsidR="00E563E6" w:rsidRDefault="00195D7E" w:rsidP="00FD7A74">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We know</w:t>
      </w:r>
      <w:r w:rsidR="00E563E6">
        <w:rPr>
          <w:rFonts w:ascii="Times New Roman" w:hAnsi="Times New Roman" w:cs="Times New Roman"/>
          <w:sz w:val="24"/>
          <w:szCs w:val="24"/>
        </w:rPr>
        <w:t xml:space="preserve"> that Vy cannot be bigger than 0</w:t>
      </w:r>
      <w:r>
        <w:rPr>
          <w:rFonts w:ascii="Times New Roman" w:hAnsi="Times New Roman" w:cs="Times New Roman"/>
          <w:sz w:val="24"/>
          <w:szCs w:val="24"/>
        </w:rPr>
        <w:t>V,</w:t>
      </w:r>
      <w:r w:rsidR="00E563E6">
        <w:rPr>
          <w:rFonts w:ascii="Times New Roman" w:hAnsi="Times New Roman" w:cs="Times New Roman"/>
          <w:sz w:val="24"/>
          <w:szCs w:val="24"/>
        </w:rPr>
        <w:t xml:space="preserve"> because this is the highest voltage of the R3-R4 voltage divider</w:t>
      </w:r>
    </w:p>
    <w:p w:rsidR="00E563E6" w:rsidRPr="00E563E6" w:rsidRDefault="00E563E6" w:rsidP="00FD7A74">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Determine relationship between W7/W8 and Vy:</w:t>
      </w:r>
    </w:p>
    <w:p w:rsidR="00195D7E" w:rsidRPr="00195D7E" w:rsidRDefault="00F728A0" w:rsidP="00FD7A74">
      <w:pPr>
        <w:pStyle w:val="ListParagraph"/>
        <w:numPr>
          <w:ilvl w:val="1"/>
          <w:numId w:val="5"/>
        </w:numPr>
        <w:spacing w:after="0"/>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d7</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d8</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n</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ox</m:t>
            </m:r>
          </m:sub>
        </m:sSub>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7</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7</m:t>
                </m:r>
              </m:sub>
            </m:sSub>
          </m:den>
        </m:f>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y</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ss</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t</m:t>
                    </m:r>
                  </m:sub>
                </m:sSub>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p</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ox</m:t>
            </m:r>
          </m:sub>
        </m:sSub>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8</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8</m:t>
                </m:r>
              </m:sub>
            </m:sSub>
          </m:den>
        </m:f>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dd</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z</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t</m:t>
                    </m:r>
                  </m:sub>
                </m:sSub>
              </m:e>
            </m:d>
          </m:e>
          <m:sup>
            <m:r>
              <w:rPr>
                <w:rFonts w:ascii="Cambria Math" w:eastAsiaTheme="minorEastAsia" w:hAnsi="Cambria Math" w:cs="Times New Roman"/>
                <w:sz w:val="24"/>
                <w:szCs w:val="24"/>
              </w:rPr>
              <m:t>2</m:t>
            </m:r>
          </m:sup>
        </m:sSup>
      </m:oMath>
    </w:p>
    <w:p w:rsidR="00195D7E" w:rsidRPr="00E563E6" w:rsidRDefault="00195D7E" w:rsidP="00FD7A74">
      <w:pPr>
        <w:pStyle w:val="ListParagraph"/>
        <w:numPr>
          <w:ilvl w:val="1"/>
          <w:numId w:val="5"/>
        </w:numPr>
        <w:spacing w:after="0"/>
        <w:rPr>
          <w:rFonts w:ascii="Times New Roman" w:hAnsi="Times New Roman" w:cs="Times New Roman"/>
          <w:sz w:val="24"/>
          <w:szCs w:val="24"/>
        </w:rPr>
      </w:pPr>
      <w:r>
        <w:rPr>
          <w:rFonts w:ascii="Times New Roman" w:eastAsiaTheme="minorEastAsia" w:hAnsi="Times New Roman" w:cs="Times New Roman"/>
          <w:sz w:val="24"/>
          <w:szCs w:val="24"/>
        </w:rPr>
        <w:t>Assuming minimum L7 and L8,</w:t>
      </w:r>
      <w:r w:rsidR="00E563E6">
        <w:rPr>
          <w:rFonts w:ascii="Times New Roman" w:eastAsiaTheme="minorEastAsia" w:hAnsi="Times New Roman" w:cs="Times New Roman"/>
          <w:sz w:val="24"/>
          <w:szCs w:val="24"/>
        </w:rPr>
        <w:t xml:space="preserve"> then </w:t>
      </w: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=&gt;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7</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8</m:t>
                </m:r>
              </m:sub>
            </m:sSub>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0.32</m:t>
            </m:r>
          </m:num>
          <m:den>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y</m:t>
                        </m:r>
                      </m:sub>
                    </m:sSub>
                    <m:r>
                      <w:rPr>
                        <w:rFonts w:ascii="Cambria Math" w:eastAsiaTheme="minorEastAsia" w:hAnsi="Cambria Math" w:cs="Times New Roman"/>
                        <w:sz w:val="24"/>
                        <w:szCs w:val="24"/>
                      </w:rPr>
                      <m:t>+2</m:t>
                    </m:r>
                  </m:e>
                </m:d>
              </m:e>
              <m:sup>
                <m:r>
                  <w:rPr>
                    <w:rFonts w:ascii="Cambria Math" w:eastAsiaTheme="minorEastAsia" w:hAnsi="Cambria Math" w:cs="Times New Roman"/>
                    <w:sz w:val="24"/>
                    <w:szCs w:val="24"/>
                  </w:rPr>
                  <m:t>2</m:t>
                </m:r>
              </m:sup>
            </m:sSup>
          </m:den>
        </m:f>
        <m:r>
          <w:rPr>
            <w:rFonts w:ascii="Cambria Math" w:eastAsiaTheme="minorEastAsia" w:hAnsi="Cambria Math" w:cs="Times New Roman"/>
            <w:sz w:val="24"/>
            <w:szCs w:val="24"/>
          </w:rPr>
          <m:t xml:space="preserve"> </m:t>
        </m:r>
      </m:oMath>
    </w:p>
    <w:p w:rsidR="00E563E6" w:rsidRPr="00E563E6" w:rsidRDefault="00E563E6" w:rsidP="00FD7A74">
      <w:pPr>
        <w:pStyle w:val="ListParagraph"/>
        <w:numPr>
          <w:ilvl w:val="0"/>
          <w:numId w:val="5"/>
        </w:numPr>
        <w:spacing w:after="0"/>
        <w:rPr>
          <w:rFonts w:ascii="Times New Roman" w:hAnsi="Times New Roman" w:cs="Times New Roman"/>
          <w:sz w:val="24"/>
          <w:szCs w:val="24"/>
        </w:rPr>
      </w:pPr>
      <w:r>
        <w:rPr>
          <w:rFonts w:ascii="Times New Roman" w:eastAsiaTheme="minorEastAsia" w:hAnsi="Times New Roman" w:cs="Times New Roman"/>
          <w:sz w:val="24"/>
          <w:szCs w:val="24"/>
        </w:rPr>
        <w:t>Determine relationship between R3/R4 and Vy</w:t>
      </w:r>
    </w:p>
    <w:p w:rsidR="00E563E6" w:rsidRPr="00D95DFC" w:rsidRDefault="00E563E6" w:rsidP="00FD7A74">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 xml:space="preserve">Treating R3 and R4 as a voltage divider,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y</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ss</m:t>
            </m:r>
          </m:sub>
        </m:sSub>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3</m:t>
                </m:r>
              </m:sub>
            </m:sSub>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4</m:t>
                </m:r>
              </m:sub>
            </m:sSub>
          </m:den>
        </m:f>
        <m:r>
          <w:rPr>
            <w:rFonts w:ascii="Cambria Math" w:eastAsiaTheme="minorEastAsia" w:hAnsi="Cambria Math" w:cs="Times New Roman"/>
            <w:sz w:val="24"/>
            <w:szCs w:val="24"/>
          </w:rPr>
          <m:t>=&gt;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3</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4</m:t>
                </m:r>
              </m:sub>
            </m:sSub>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y</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ss</m:t>
                    </m:r>
                  </m:sub>
                </m:sSub>
              </m:den>
            </m:f>
          </m:num>
          <m:den>
            <m:r>
              <w:rPr>
                <w:rFonts w:ascii="Cambria Math" w:eastAsiaTheme="minorEastAsia" w:hAnsi="Cambria Math" w:cs="Times New Roman"/>
                <w:sz w:val="24"/>
                <w:szCs w:val="24"/>
              </w:rPr>
              <m:t>1-</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y</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ss</m:t>
                    </m:r>
                  </m:sub>
                </m:sSub>
              </m:den>
            </m:f>
          </m:den>
        </m:f>
      </m:oMath>
      <w:r w:rsidR="00D95DFC">
        <w:rPr>
          <w:rFonts w:ascii="Times New Roman" w:eastAsiaTheme="minorEastAsia" w:hAnsi="Times New Roman" w:cs="Times New Roman"/>
          <w:sz w:val="24"/>
          <w:szCs w:val="24"/>
        </w:rPr>
        <w:t xml:space="preserve"> </w:t>
      </w:r>
    </w:p>
    <w:p w:rsidR="00D95DFC" w:rsidRDefault="00D95DFC" w:rsidP="00FD7A74">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lastRenderedPageBreak/>
        <w:t>Find sweeping range for Vin to be between -1.15V and -2.35V</w:t>
      </w:r>
      <w:r w:rsidR="00FD7A74">
        <w:rPr>
          <w:rFonts w:ascii="Times New Roman" w:hAnsi="Times New Roman" w:cs="Times New Roman"/>
          <w:sz w:val="24"/>
          <w:szCs w:val="24"/>
        </w:rPr>
        <w:t xml:space="preserve">.  </w:t>
      </w:r>
      <w:r w:rsidR="000745ED">
        <w:rPr>
          <w:rFonts w:ascii="Times New Roman" w:hAnsi="Times New Roman" w:cs="Times New Roman"/>
          <w:sz w:val="24"/>
          <w:szCs w:val="24"/>
        </w:rPr>
        <w:t>This range will help us figure out the overdrive voltage on Mn2</w:t>
      </w:r>
    </w:p>
    <w:p w:rsidR="00D95DFC" w:rsidRDefault="00D95DFC" w:rsidP="00FD7A74">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We know that the lower bound for Vin must not go 0.5V below Vbias_n or else Mn1 will go into linear.  Assuming Vbias_n was set to it’s minimum of -1.85V, then the absolute minimum for Vin is -2.35V</w:t>
      </w:r>
    </w:p>
    <w:p w:rsidR="00D95DFC" w:rsidRDefault="00D95DFC" w:rsidP="00FD7A74">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We know that Mn2 has body effect, so if we estimate the overdrive to be about 1V, then Vin must be below -1.15V to keep Mn2 in saturation with enough overdrive voltage</w:t>
      </w:r>
    </w:p>
    <w:p w:rsidR="00D95DFC" w:rsidRDefault="00D95DFC" w:rsidP="00FD7A74">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Find sweeping range for Vx to be between 0V and 1.85V</w:t>
      </w:r>
    </w:p>
    <w:p w:rsidR="00D95DFC" w:rsidRDefault="00D95DFC" w:rsidP="00FD7A74">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 xml:space="preserve">Vx cannot go below 0V, because this is the lowest voltage </w:t>
      </w:r>
      <w:r w:rsidR="004F3085">
        <w:rPr>
          <w:rFonts w:ascii="Times New Roman" w:hAnsi="Times New Roman" w:cs="Times New Roman"/>
          <w:sz w:val="24"/>
          <w:szCs w:val="24"/>
        </w:rPr>
        <w:t xml:space="preserve">on the </w:t>
      </w:r>
      <w:r>
        <w:rPr>
          <w:rFonts w:ascii="Times New Roman" w:hAnsi="Times New Roman" w:cs="Times New Roman"/>
          <w:sz w:val="24"/>
          <w:szCs w:val="24"/>
        </w:rPr>
        <w:t>voltage divider.</w:t>
      </w:r>
      <w:r w:rsidR="00B3234D">
        <w:rPr>
          <w:rFonts w:ascii="Times New Roman" w:hAnsi="Times New Roman" w:cs="Times New Roman"/>
          <w:sz w:val="24"/>
          <w:szCs w:val="24"/>
        </w:rPr>
        <w:t xml:space="preserve">  Since the gate on Mn2 is ground, </w:t>
      </w:r>
      <w:r w:rsidR="004F3085">
        <w:rPr>
          <w:rFonts w:ascii="Times New Roman" w:hAnsi="Times New Roman" w:cs="Times New Roman"/>
          <w:sz w:val="24"/>
          <w:szCs w:val="24"/>
        </w:rPr>
        <w:t>Mn2 will never go into linear with this range</w:t>
      </w:r>
      <w:r w:rsidR="00B3234D">
        <w:rPr>
          <w:rFonts w:ascii="Times New Roman" w:hAnsi="Times New Roman" w:cs="Times New Roman"/>
          <w:sz w:val="24"/>
          <w:szCs w:val="24"/>
        </w:rPr>
        <w:t>.</w:t>
      </w:r>
    </w:p>
    <w:p w:rsidR="00D95DFC" w:rsidRDefault="00D95DFC" w:rsidP="00FD7A74">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We know that Vx cannot go above 1.85V, or else Mp4 will not have enough overdrive voltage and will not stay in saturation. (A stricter bound on V_x may be found later, depending on how Vbias_p is set, in order to prevent Mp3 from going into linear)</w:t>
      </w:r>
    </w:p>
    <w:p w:rsidR="00D95DFC" w:rsidRDefault="00D95DFC" w:rsidP="00FD7A74">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Find relationship between R1/R2 and Vx</w:t>
      </w:r>
    </w:p>
    <w:p w:rsidR="00D95DFC" w:rsidRPr="00B3234D" w:rsidRDefault="00D95DFC" w:rsidP="00FD7A74">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 xml:space="preserve"> </w:t>
      </w:r>
      <w:r w:rsidR="00B3234D">
        <w:rPr>
          <w:rFonts w:ascii="Times New Roman" w:hAnsi="Times New Roman" w:cs="Times New Roman"/>
          <w:sz w:val="24"/>
          <w:szCs w:val="24"/>
        </w:rPr>
        <w:t xml:space="preserve">Treating R1 and R2 as a voltage divider,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x</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dd</m:t>
            </m:r>
          </m:sub>
        </m:sSub>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den>
        </m:f>
        <m:r>
          <w:rPr>
            <w:rFonts w:ascii="Cambria Math" w:eastAsiaTheme="minorEastAsia" w:hAnsi="Cambria Math" w:cs="Times New Roman"/>
            <w:sz w:val="24"/>
            <w:szCs w:val="24"/>
          </w:rPr>
          <m:t>=&gt;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x</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dd</m:t>
                    </m:r>
                  </m:sub>
                </m:sSub>
              </m:den>
            </m:f>
          </m:num>
          <m:den>
            <m:r>
              <w:rPr>
                <w:rFonts w:ascii="Cambria Math" w:eastAsiaTheme="minorEastAsia" w:hAnsi="Cambria Math" w:cs="Times New Roman"/>
                <w:sz w:val="24"/>
                <w:szCs w:val="24"/>
              </w:rPr>
              <m:t>1-</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x</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dd</m:t>
                    </m:r>
                  </m:sub>
                </m:sSub>
              </m:den>
            </m:f>
          </m:den>
        </m:f>
      </m:oMath>
    </w:p>
    <w:p w:rsidR="00B3234D" w:rsidRDefault="00B3234D" w:rsidP="00B3234D">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 xml:space="preserve">Once we were able to get relationships and ranges for the properties above, we had to take into account gain </w:t>
      </w:r>
      <w:r w:rsidR="00224955">
        <w:rPr>
          <w:rFonts w:ascii="Times New Roman" w:hAnsi="Times New Roman" w:cs="Times New Roman"/>
          <w:sz w:val="24"/>
          <w:szCs w:val="24"/>
        </w:rPr>
        <w:t>to figure out how to size the first resistor stack relative to the second resistor stack</w:t>
      </w:r>
      <w:r>
        <w:rPr>
          <w:rFonts w:ascii="Times New Roman" w:hAnsi="Times New Roman" w:cs="Times New Roman"/>
          <w:sz w:val="24"/>
          <w:szCs w:val="24"/>
        </w:rPr>
        <w:t xml:space="preserve">.  </w:t>
      </w:r>
    </w:p>
    <w:p w:rsidR="00B3234D" w:rsidRDefault="00B3234D" w:rsidP="00B3234D">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 xml:space="preserve">Assuming the Common Drain stage will have </w:t>
      </w:r>
      <w:r w:rsidR="00224955">
        <w:rPr>
          <w:rFonts w:ascii="Times New Roman" w:hAnsi="Times New Roman" w:cs="Times New Roman"/>
          <w:sz w:val="24"/>
          <w:szCs w:val="24"/>
        </w:rPr>
        <w:t>gain slightly less than 1, and that the gain of the Common Source stage should be close to -1 in order to minimize the Miller Effect on Cgd7, this means that the parallel combination of R1-R2 and R3-R4, times gm4, must be bigger than 30,000Ω. (See Table 4)</w:t>
      </w:r>
    </w:p>
    <w:p w:rsidR="00224955" w:rsidRPr="00224955" w:rsidRDefault="00224955" w:rsidP="00B3234D">
      <w:pPr>
        <w:pStyle w:val="ListParagraph"/>
        <w:numPr>
          <w:ilvl w:val="1"/>
          <w:numId w:val="5"/>
        </w:numPr>
        <w:spacing w:after="0"/>
        <w:rPr>
          <w:rFonts w:ascii="Times New Roman" w:hAnsi="Times New Roman" w:cs="Times New Roman"/>
          <w:sz w:val="24"/>
          <w:szCs w:val="24"/>
        </w:rPr>
      </w:pPr>
      <w:r>
        <w:rPr>
          <w:rFonts w:ascii="Times New Roman" w:hAnsi="Times New Roman" w:cs="Times New Roman"/>
          <w:sz w:val="24"/>
          <w:szCs w:val="24"/>
        </w:rPr>
        <w:t xml:space="preserve">Let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den>
        </m:f>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3</m:t>
                </m:r>
              </m:sub>
            </m:sSub>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4</m:t>
                </m:r>
              </m:sub>
            </m:sSub>
          </m:den>
        </m:f>
      </m:oMath>
      <w:r>
        <w:rPr>
          <w:rFonts w:ascii="Times New Roman" w:eastAsiaTheme="minorEastAsia" w:hAnsi="Times New Roman" w:cs="Times New Roman"/>
          <w:sz w:val="24"/>
          <w:szCs w:val="24"/>
        </w:rPr>
        <w:t xml:space="preserve"> be “known” values   </w:t>
      </w:r>
    </w:p>
    <w:p w:rsidR="00224955" w:rsidRPr="00224955" w:rsidRDefault="00224955" w:rsidP="00B3234D">
      <w:pPr>
        <w:pStyle w:val="ListParagraph"/>
        <w:numPr>
          <w:ilvl w:val="1"/>
          <w:numId w:val="5"/>
        </w:numPr>
        <w:spacing w:after="0"/>
        <w:rPr>
          <w:rFonts w:ascii="Times New Roman" w:hAnsi="Times New Roman" w:cs="Times New Roman"/>
          <w:sz w:val="24"/>
          <w:szCs w:val="24"/>
        </w:rPr>
      </w:pPr>
      <m:oMath>
        <m:r>
          <w:rPr>
            <w:rFonts w:ascii="Cambria Math" w:eastAsiaTheme="minorEastAsia" w:hAnsi="Cambria Math" w:cs="Times New Roman"/>
            <w:sz w:val="24"/>
            <w:szCs w:val="24"/>
          </w:rPr>
          <m:t xml:space="preserve">=&gt;30,000&lt; </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num>
          <m:den>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den>
        </m:f>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m4</m:t>
            </m:r>
          </m:sub>
        </m:sSub>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4</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4</m:t>
                </m:r>
              </m:sub>
            </m:sSub>
            <m:r>
              <w:rPr>
                <w:rFonts w:ascii="Cambria Math" w:eastAsiaTheme="minorEastAsia" w:hAnsi="Cambria Math" w:cs="Times New Roman"/>
                <w:sz w:val="24"/>
                <w:szCs w:val="24"/>
              </w:rPr>
              <m:t>)</m:t>
            </m:r>
          </m:num>
          <m:den>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4</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4</m:t>
                    </m:r>
                  </m:sub>
                </m:sSub>
              </m:e>
            </m:d>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2</m:t>
                </m:r>
              </m:sup>
            </m:sSubSup>
          </m:num>
          <m:den>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e>
            </m:d>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den>
        </m:f>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m4</m:t>
            </m:r>
          </m:sub>
        </m:sSub>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4</m:t>
                </m:r>
              </m:sub>
              <m:sup>
                <m:r>
                  <w:rPr>
                    <w:rFonts w:ascii="Cambria Math" w:eastAsiaTheme="minorEastAsia" w:hAnsi="Cambria Math" w:cs="Times New Roman"/>
                    <w:sz w:val="24"/>
                    <w:szCs w:val="24"/>
                  </w:rPr>
                  <m:t>2</m:t>
                </m:r>
              </m:sup>
            </m:sSubSup>
          </m:num>
          <m:den>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e>
            </m:d>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4</m:t>
                </m:r>
              </m:sub>
            </m:sSub>
          </m:den>
        </m:f>
      </m:oMath>
    </w:p>
    <w:p w:rsidR="00FD7A74" w:rsidRDefault="008A25BC" w:rsidP="00FD7A74">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Next</w:t>
      </w:r>
      <w:r w:rsidR="00224955">
        <w:rPr>
          <w:rFonts w:ascii="Times New Roman" w:hAnsi="Times New Roman" w:cs="Times New Roman"/>
          <w:sz w:val="24"/>
          <w:szCs w:val="24"/>
        </w:rPr>
        <w:t xml:space="preserve"> we took into account the Zero-Valued Time-Constant (ZVTC) with </w:t>
      </w:r>
      <w:r w:rsidR="00506355">
        <w:rPr>
          <w:rFonts w:ascii="Times New Roman" w:hAnsi="Times New Roman" w:cs="Times New Roman"/>
          <w:sz w:val="24"/>
          <w:szCs w:val="24"/>
        </w:rPr>
        <w:t xml:space="preserve">the estimates shown in Table 3 </w:t>
      </w:r>
      <w:r w:rsidR="00224955">
        <w:rPr>
          <w:rFonts w:ascii="Times New Roman" w:hAnsi="Times New Roman" w:cs="Times New Roman"/>
          <w:sz w:val="24"/>
          <w:szCs w:val="24"/>
        </w:rPr>
        <w:t>to figure out how to design the rest of the circuit</w:t>
      </w:r>
      <w:r w:rsidR="00FD7A74">
        <w:rPr>
          <w:rFonts w:ascii="Times New Roman" w:hAnsi="Times New Roman" w:cs="Times New Roman"/>
          <w:sz w:val="24"/>
          <w:szCs w:val="24"/>
        </w:rPr>
        <w:t>.  We first found the relationship between W10 and how much bandwidth was allocated to the output node:</w:t>
      </w:r>
    </w:p>
    <w:p w:rsidR="00AF6D14" w:rsidRDefault="00506355" w:rsidP="00FD7A74">
      <w:pPr>
        <w:pStyle w:val="ListParagraph"/>
        <w:numPr>
          <w:ilvl w:val="1"/>
          <w:numId w:val="5"/>
        </w:numPr>
        <w:spacing w:after="0"/>
        <w:rPr>
          <w:rFonts w:ascii="Times New Roman" w:hAnsi="Times New Roman" w:cs="Times New Roman"/>
          <w:sz w:val="24"/>
          <w:szCs w:val="24"/>
        </w:rPr>
      </w:pPr>
      <w:r w:rsidRPr="00FD7A74">
        <w:rPr>
          <w:rFonts w:ascii="Times New Roman" w:hAnsi="Times New Roman" w:cs="Times New Roman"/>
          <w:sz w:val="24"/>
          <w:szCs w:val="24"/>
        </w:rPr>
        <w:t xml:space="preserve">We know that the output node will be very slow because of the large </w:t>
      </w:r>
      <w:r w:rsidR="00AF6D14" w:rsidRPr="00FD7A74">
        <w:rPr>
          <w:rFonts w:ascii="Times New Roman" w:hAnsi="Times New Roman" w:cs="Times New Roman"/>
          <w:sz w:val="24"/>
          <w:szCs w:val="24"/>
        </w:rPr>
        <w:t xml:space="preserve">load capacitance, so we </w:t>
      </w:r>
      <w:r w:rsidR="00577542" w:rsidRPr="00FD7A74">
        <w:rPr>
          <w:rFonts w:ascii="Times New Roman" w:hAnsi="Times New Roman" w:cs="Times New Roman"/>
          <w:sz w:val="24"/>
          <w:szCs w:val="24"/>
        </w:rPr>
        <w:t xml:space="preserve">allocated </w:t>
      </w:r>
      <w:r w:rsidR="00AF6D14" w:rsidRPr="00FD7A74">
        <w:rPr>
          <w:rFonts w:ascii="Times New Roman" w:hAnsi="Times New Roman" w:cs="Times New Roman"/>
          <w:sz w:val="24"/>
          <w:szCs w:val="24"/>
        </w:rPr>
        <w:t xml:space="preserve">a large percentage,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1</m:t>
            </m:r>
          </m:sub>
        </m:sSub>
      </m:oMath>
      <w:r w:rsidR="00AF6D14" w:rsidRPr="00FD7A74">
        <w:rPr>
          <w:rFonts w:ascii="Times New Roman" w:hAnsi="Times New Roman" w:cs="Times New Roman"/>
          <w:sz w:val="24"/>
          <w:szCs w:val="24"/>
        </w:rPr>
        <w:t xml:space="preserve"> (possibly over 100%</w:t>
      </w:r>
      <w:r w:rsidR="001F0C43" w:rsidRPr="00FD7A74">
        <w:rPr>
          <w:rFonts w:ascii="Times New Roman" w:hAnsi="Times New Roman" w:cs="Times New Roman"/>
          <w:sz w:val="24"/>
          <w:szCs w:val="24"/>
        </w:rPr>
        <w:t xml:space="preserve"> if we build in a margin of safety for our target BW</w:t>
      </w:r>
      <w:r w:rsidR="00AF6D14" w:rsidRPr="00FD7A74">
        <w:rPr>
          <w:rFonts w:ascii="Times New Roman" w:hAnsi="Times New Roman" w:cs="Times New Roman"/>
          <w:sz w:val="24"/>
          <w:szCs w:val="24"/>
        </w:rPr>
        <w:t xml:space="preserve">) </w:t>
      </w:r>
      <w:r w:rsidR="002B03AE" w:rsidRPr="00FD7A74">
        <w:rPr>
          <w:rFonts w:ascii="Times New Roman" w:hAnsi="Times New Roman" w:cs="Times New Roman"/>
          <w:sz w:val="24"/>
          <w:szCs w:val="24"/>
        </w:rPr>
        <w:t xml:space="preserve">of the ZVTC of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2π*</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BW</m:t>
                </m:r>
              </m:sub>
            </m:sSub>
          </m:den>
        </m:f>
      </m:oMath>
      <w:r w:rsidR="002B03AE" w:rsidRPr="00FD7A74">
        <w:rPr>
          <w:rFonts w:ascii="Times New Roman" w:eastAsiaTheme="minorEastAsia" w:hAnsi="Times New Roman" w:cs="Times New Roman"/>
          <w:sz w:val="24"/>
          <w:szCs w:val="24"/>
        </w:rPr>
        <w:t xml:space="preserve"> to</w:t>
      </w:r>
      <w:r w:rsidR="00AF6D14" w:rsidRPr="00FD7A74">
        <w:rPr>
          <w:rFonts w:ascii="Times New Roman" w:hAnsi="Times New Roman" w:cs="Times New Roman"/>
          <w:sz w:val="24"/>
          <w:szCs w:val="24"/>
        </w:rPr>
        <w:t xml:space="preserve"> this node.</w:t>
      </w:r>
    </w:p>
    <w:p w:rsidR="00FD7A74" w:rsidRPr="00FD7A74" w:rsidRDefault="00F728A0" w:rsidP="00FD7A74">
      <w:pPr>
        <w:pStyle w:val="ListParagraph"/>
        <w:numPr>
          <w:ilvl w:val="1"/>
          <w:numId w:val="5"/>
        </w:numPr>
        <w:spacing w:after="0"/>
        <w:rPr>
          <w:rFonts w:ascii="Times New Roman" w:eastAsiaTheme="minorEastAsia" w:hAnsi="Times New Roman" w:cs="Times New Roman"/>
          <w:sz w:val="24"/>
          <w:szCs w:val="24"/>
        </w:rPr>
      </w:pPr>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L</m:t>
                </m:r>
              </m:sub>
            </m:sSub>
          </m:num>
          <m:den>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m10</m:t>
                </m:r>
              </m:sub>
            </m:sSub>
          </m:den>
        </m:f>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*ZVTC=&gt;</m:t>
        </m:r>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m10</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L</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*ZVTC</m:t>
            </m:r>
          </m:den>
        </m:f>
        <m:r>
          <w:rPr>
            <w:rFonts w:ascii="Cambria Math" w:hAnsi="Cambria Math" w:cs="Times New Roman"/>
            <w:sz w:val="24"/>
            <w:szCs w:val="24"/>
          </w:rPr>
          <m:t xml:space="preserve"> </m:t>
        </m:r>
      </m:oMath>
    </w:p>
    <w:p w:rsidR="00FD7A74" w:rsidRPr="00FD7A74" w:rsidRDefault="00AF6D14" w:rsidP="00FD7A74">
      <w:pPr>
        <w:pStyle w:val="ListParagraph"/>
        <w:numPr>
          <w:ilvl w:val="1"/>
          <w:numId w:val="5"/>
        </w:numPr>
        <w:spacing w:after="0"/>
        <w:rPr>
          <w:rFonts w:ascii="Times New Roman" w:eastAsiaTheme="minorEastAsia" w:hAnsi="Times New Roman" w:cs="Times New Roman"/>
          <w:sz w:val="24"/>
          <w:szCs w:val="24"/>
        </w:rPr>
      </w:pPr>
      <w:r w:rsidRPr="00FD7A74">
        <w:rPr>
          <w:rFonts w:ascii="Times New Roman" w:hAnsi="Times New Roman" w:cs="Times New Roman"/>
          <w:sz w:val="24"/>
          <w:szCs w:val="24"/>
        </w:rPr>
        <w:t xml:space="preserve">Using Vov10 as calculated previously, and L10 to be 1um, we find can find W10 with: </w:t>
      </w:r>
      <m:oMath>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m</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d</m:t>
                </m:r>
              </m:sub>
            </m:sSub>
          </m:num>
          <m:den>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ov</m:t>
                </m:r>
              </m:sub>
            </m:sSub>
          </m:den>
        </m:f>
        <m:r>
          <w:rPr>
            <w:rFonts w:ascii="Cambria Math" w:hAnsi="Cambria Math" w:cs="Times New Roman"/>
            <w:sz w:val="24"/>
            <w:szCs w:val="24"/>
          </w:rPr>
          <m:t>=&gt;</m:t>
        </m:r>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m</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n</m:t>
            </m:r>
          </m:sub>
        </m:s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ox</m:t>
            </m:r>
          </m:sub>
        </m:sSub>
        <m:f>
          <m:fPr>
            <m:ctrlPr>
              <w:rPr>
                <w:rFonts w:ascii="Cambria Math" w:hAnsi="Cambria Math" w:cs="Times New Roman"/>
                <w:i/>
                <w:sz w:val="24"/>
                <w:szCs w:val="24"/>
              </w:rPr>
            </m:ctrlPr>
          </m:fPr>
          <m:num>
            <m:r>
              <w:rPr>
                <w:rFonts w:ascii="Cambria Math" w:hAnsi="Cambria Math" w:cs="Times New Roman"/>
                <w:sz w:val="24"/>
                <w:szCs w:val="24"/>
              </w:rPr>
              <m:t>W</m:t>
            </m:r>
          </m:num>
          <m:den>
            <m:r>
              <w:rPr>
                <w:rFonts w:ascii="Cambria Math" w:hAnsi="Cambria Math" w:cs="Times New Roman"/>
                <w:sz w:val="24"/>
                <w:szCs w:val="24"/>
              </w:rPr>
              <m:t>L</m:t>
            </m:r>
          </m:den>
        </m:f>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ov</m:t>
            </m:r>
          </m:sub>
        </m:sSub>
        <m:r>
          <w:rPr>
            <w:rFonts w:ascii="Cambria Math" w:hAnsi="Cambria Math" w:cs="Times New Roman"/>
            <w:sz w:val="24"/>
            <w:szCs w:val="24"/>
          </w:rPr>
          <m:t>=&gt;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10</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g</m:t>
                </m:r>
              </m:e>
              <m:sub>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10</m:t>
                    </m:r>
                  </m:sub>
                </m:sSub>
              </m:sub>
            </m:sSub>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10</m:t>
                </m:r>
              </m:sub>
            </m:sSub>
          </m:num>
          <m:den>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n</m:t>
                </m:r>
              </m:sub>
            </m:s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ox</m:t>
                </m:r>
              </m:sub>
            </m:s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ov</m:t>
                </m:r>
              </m:sub>
            </m:sSub>
          </m:den>
        </m:f>
        <m:r>
          <w:rPr>
            <w:rFonts w:ascii="Cambria Math" w:hAnsi="Cambria Math" w:cs="Times New Roman"/>
            <w:sz w:val="24"/>
            <w:szCs w:val="24"/>
          </w:rPr>
          <m:t xml:space="preserve"> </m:t>
        </m:r>
      </m:oMath>
    </w:p>
    <w:p w:rsidR="00AF6D14" w:rsidRDefault="00FD7A74" w:rsidP="00FD7A74">
      <w:pPr>
        <w:pStyle w:val="ListParagraph"/>
        <w:numPr>
          <w:ilvl w:val="0"/>
          <w:numId w:val="5"/>
        </w:numPr>
        <w:spacing w:after="0"/>
        <w:rPr>
          <w:rFonts w:ascii="Times New Roman" w:eastAsiaTheme="minorEastAsia" w:hAnsi="Times New Roman" w:cs="Times New Roman"/>
          <w:sz w:val="24"/>
          <w:szCs w:val="24"/>
        </w:rPr>
      </w:pPr>
      <w:r>
        <w:rPr>
          <w:rFonts w:ascii="Times New Roman" w:eastAsiaTheme="minorEastAsia" w:hAnsi="Times New Roman" w:cs="Times New Roman"/>
          <w:sz w:val="24"/>
          <w:szCs w:val="24"/>
        </w:rPr>
        <w:t>Find relationship between W9 and Vbias_n</w:t>
      </w:r>
    </w:p>
    <w:p w:rsidR="002B03AE" w:rsidRPr="00FD7A74" w:rsidRDefault="002B03AE" w:rsidP="00FD7A74">
      <w:pPr>
        <w:pStyle w:val="ListParagraph"/>
        <w:numPr>
          <w:ilvl w:val="1"/>
          <w:numId w:val="5"/>
        </w:numPr>
        <w:spacing w:after="0"/>
        <w:rPr>
          <w:rFonts w:ascii="Times New Roman" w:eastAsiaTheme="minorEastAsia" w:hAnsi="Times New Roman" w:cs="Times New Roman"/>
          <w:sz w:val="24"/>
          <w:szCs w:val="24"/>
        </w:rPr>
      </w:pPr>
      <w:r w:rsidRPr="00FD7A74">
        <w:rPr>
          <w:rFonts w:ascii="Times New Roman" w:hAnsi="Times New Roman" w:cs="Times New Roman"/>
          <w:sz w:val="24"/>
          <w:szCs w:val="24"/>
        </w:rPr>
        <w:t>MN9 has same Id as MN10 (because they are in the same stack</w:t>
      </w:r>
      <w:r w:rsidR="00045F2A" w:rsidRPr="00FD7A74">
        <w:rPr>
          <w:rFonts w:ascii="Times New Roman" w:hAnsi="Times New Roman" w:cs="Times New Roman"/>
          <w:sz w:val="24"/>
          <w:szCs w:val="24"/>
        </w:rPr>
        <w:t xml:space="preserve">). </w:t>
      </w:r>
    </w:p>
    <w:p w:rsidR="00FD7A74" w:rsidRPr="00FD7A74" w:rsidRDefault="002B03AE" w:rsidP="00FD7A74">
      <w:pPr>
        <w:pStyle w:val="ListParagraph"/>
        <w:numPr>
          <w:ilvl w:val="1"/>
          <w:numId w:val="5"/>
        </w:numPr>
        <w:spacing w:after="0"/>
        <w:rPr>
          <w:rFonts w:ascii="Times New Roman" w:eastAsiaTheme="minorEastAsia" w:hAnsi="Times New Roman" w:cs="Times New Roman"/>
          <w:sz w:val="24"/>
          <w:szCs w:val="24"/>
        </w:rPr>
      </w:pPr>
      <w:r w:rsidRPr="00FD7A74">
        <w:rPr>
          <w:rFonts w:ascii="Times New Roman" w:hAnsi="Times New Roman" w:cs="Times New Roman"/>
          <w:sz w:val="24"/>
          <w:szCs w:val="24"/>
        </w:rPr>
        <w:lastRenderedPageBreak/>
        <w:t>In order to minimize the capacitors that Mn9 contributes, we want to keep W9 as small as possible.</w:t>
      </w:r>
    </w:p>
    <w:p w:rsidR="00FD7A74" w:rsidRPr="00FD7A74" w:rsidRDefault="00F728A0" w:rsidP="00FD7A74">
      <w:pPr>
        <w:pStyle w:val="ListParagraph"/>
        <w:numPr>
          <w:ilvl w:val="1"/>
          <w:numId w:val="5"/>
        </w:numPr>
        <w:spacing w:after="0"/>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d10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d9</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n</m:t>
            </m:r>
          </m:sub>
        </m:s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ox</m:t>
            </m:r>
          </m:sub>
        </m:sSub>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9</m:t>
                </m:r>
              </m:sub>
            </m:sSub>
          </m:num>
          <m:den>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9</m:t>
                </m:r>
              </m:sub>
            </m:sSub>
          </m:den>
        </m:f>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biasn</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ss</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t</m:t>
                    </m:r>
                  </m:sub>
                </m:sSub>
              </m:e>
            </m:d>
          </m:e>
          <m:sup>
            <m:r>
              <w:rPr>
                <w:rFonts w:ascii="Cambria Math" w:hAnsi="Cambria Math" w:cs="Times New Roman"/>
                <w:sz w:val="24"/>
                <w:szCs w:val="24"/>
              </w:rPr>
              <m:t>2</m:t>
            </m:r>
          </m:sup>
        </m:s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n</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ox</m:t>
            </m:r>
          </m:sub>
        </m:sSub>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10</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10</m:t>
                </m:r>
              </m:sub>
            </m:sSub>
          </m:den>
        </m:f>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ov10</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 xml:space="preserve">   </m:t>
        </m:r>
      </m:oMath>
    </w:p>
    <w:p w:rsidR="00FD7A74" w:rsidRPr="00FD7A74" w:rsidRDefault="002B03AE" w:rsidP="00FD7A74">
      <w:pPr>
        <w:pStyle w:val="ListParagraph"/>
        <w:numPr>
          <w:ilvl w:val="1"/>
          <w:numId w:val="5"/>
        </w:numPr>
        <w:spacing w:after="0"/>
        <w:rPr>
          <w:rFonts w:ascii="Times New Roman" w:eastAsiaTheme="minorEastAsia" w:hAnsi="Times New Roman" w:cs="Times New Roman"/>
          <w:sz w:val="24"/>
          <w:szCs w:val="24"/>
        </w:rPr>
      </w:pPr>
      <m:oMath>
        <m:r>
          <w:rPr>
            <w:rFonts w:ascii="Cambria Math" w:hAnsi="Cambria Math" w:cs="Times New Roman"/>
            <w:sz w:val="24"/>
            <w:szCs w:val="24"/>
          </w:rPr>
          <m:t>=&gt;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9</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9</m:t>
                </m:r>
              </m:sub>
            </m:sSub>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10</m:t>
                </m:r>
              </m:sub>
            </m:sSub>
            <m:sSubSup>
              <m:sSubSupPr>
                <m:ctrlPr>
                  <w:rPr>
                    <w:rFonts w:ascii="Cambria Math" w:hAnsi="Cambria Math" w:cs="Times New Roman"/>
                    <w:i/>
                    <w:sz w:val="24"/>
                    <w:szCs w:val="24"/>
                  </w:rPr>
                </m:ctrlPr>
              </m:sSubSupPr>
              <m:e>
                <m:r>
                  <w:rPr>
                    <w:rFonts w:ascii="Cambria Math" w:hAnsi="Cambria Math" w:cs="Times New Roman"/>
                    <w:sz w:val="24"/>
                    <w:szCs w:val="24"/>
                  </w:rPr>
                  <m:t>V</m:t>
                </m:r>
              </m:e>
              <m:sub>
                <m:r>
                  <w:rPr>
                    <w:rFonts w:ascii="Cambria Math" w:hAnsi="Cambria Math" w:cs="Times New Roman"/>
                    <w:sz w:val="24"/>
                    <w:szCs w:val="24"/>
                  </w:rPr>
                  <m:t>ov10</m:t>
                </m:r>
              </m:sub>
              <m:sup>
                <m:r>
                  <w:rPr>
                    <w:rFonts w:ascii="Cambria Math" w:hAnsi="Cambria Math" w:cs="Times New Roman"/>
                    <w:sz w:val="24"/>
                    <w:szCs w:val="24"/>
                  </w:rPr>
                  <m:t>2</m:t>
                </m:r>
              </m:sup>
            </m:sSubSup>
          </m:num>
          <m:den>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biasn</m:t>
                        </m:r>
                      </m:sub>
                    </m:sSub>
                    <m:r>
                      <w:rPr>
                        <w:rFonts w:ascii="Cambria Math" w:hAnsi="Cambria Math" w:cs="Times New Roman"/>
                        <w:sz w:val="24"/>
                        <w:szCs w:val="24"/>
                      </w:rPr>
                      <m:t>-2</m:t>
                    </m:r>
                  </m:e>
                </m:d>
              </m:e>
              <m:sup>
                <m:r>
                  <w:rPr>
                    <w:rFonts w:ascii="Cambria Math" w:hAnsi="Cambria Math" w:cs="Times New Roman"/>
                    <w:sz w:val="24"/>
                    <w:szCs w:val="24"/>
                  </w:rPr>
                  <m:t>2</m:t>
                </m:r>
              </m:sup>
            </m:sSup>
          </m:den>
        </m:f>
      </m:oMath>
      <w:r w:rsidR="00045F2A" w:rsidRPr="00FD7A74">
        <w:rPr>
          <w:rFonts w:ascii="Times New Roman" w:hAnsi="Times New Roman" w:cs="Times New Roman"/>
          <w:sz w:val="24"/>
          <w:szCs w:val="24"/>
        </w:rPr>
        <w:t xml:space="preserve"> </w:t>
      </w:r>
    </w:p>
    <w:p w:rsidR="001F0C43" w:rsidRPr="00FD7A74" w:rsidRDefault="001F0C43" w:rsidP="00FD7A74">
      <w:pPr>
        <w:pStyle w:val="ListParagraph"/>
        <w:numPr>
          <w:ilvl w:val="1"/>
          <w:numId w:val="5"/>
        </w:numPr>
        <w:spacing w:after="0"/>
        <w:rPr>
          <w:rFonts w:ascii="Times New Roman" w:eastAsiaTheme="minorEastAsia" w:hAnsi="Times New Roman" w:cs="Times New Roman"/>
          <w:sz w:val="24"/>
          <w:szCs w:val="24"/>
        </w:rPr>
      </w:pPr>
      <w:r w:rsidRPr="00FD7A74">
        <w:rPr>
          <w:rFonts w:ascii="Times New Roman" w:hAnsi="Times New Roman" w:cs="Times New Roman"/>
          <w:sz w:val="24"/>
          <w:szCs w:val="24"/>
        </w:rPr>
        <w:t>Since Mn9 is a bias current generator, we want Vbias_n to be as big as possible so that in does not affect the speed of the circuit and since we do not need to worry about it generating gain.  However, a larger Vbias_n has consequences on the rest of the circuit.  Specifically, it pushes the lower bound on Vin higher, which lowers the overdrive on Mn2, which makes the input node slower.</w:t>
      </w:r>
    </w:p>
    <w:p w:rsidR="00FD7A74" w:rsidRPr="00FD7A74" w:rsidRDefault="00FD7A74" w:rsidP="00FD7A74">
      <w:pPr>
        <w:pStyle w:val="ListParagraph"/>
        <w:numPr>
          <w:ilvl w:val="0"/>
          <w:numId w:val="5"/>
        </w:numPr>
        <w:spacing w:after="0"/>
        <w:rPr>
          <w:rFonts w:ascii="Times New Roman" w:eastAsiaTheme="minorEastAsia" w:hAnsi="Times New Roman" w:cs="Times New Roman"/>
          <w:sz w:val="24"/>
          <w:szCs w:val="24"/>
        </w:rPr>
      </w:pPr>
      <w:r>
        <w:rPr>
          <w:rFonts w:ascii="Times New Roman" w:hAnsi="Times New Roman" w:cs="Times New Roman"/>
          <w:sz w:val="24"/>
          <w:szCs w:val="24"/>
        </w:rPr>
        <w:t xml:space="preserve">Determine relationship between W2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2</m:t>
            </m:r>
          </m:sub>
        </m:sSub>
      </m:oMath>
    </w:p>
    <w:p w:rsidR="00FD7A74" w:rsidRPr="00FD7A74" w:rsidRDefault="001F0C43" w:rsidP="00FD7A74">
      <w:pPr>
        <w:pStyle w:val="ListParagraph"/>
        <w:numPr>
          <w:ilvl w:val="1"/>
          <w:numId w:val="5"/>
        </w:numPr>
        <w:spacing w:after="0"/>
        <w:rPr>
          <w:rFonts w:ascii="Times New Roman" w:eastAsiaTheme="minorEastAsia" w:hAnsi="Times New Roman" w:cs="Times New Roman"/>
          <w:sz w:val="24"/>
          <w:szCs w:val="24"/>
        </w:rPr>
      </w:pPr>
      <w:r w:rsidRPr="00FD7A74">
        <w:rPr>
          <w:rFonts w:ascii="Times New Roman" w:hAnsi="Times New Roman" w:cs="Times New Roman"/>
          <w:sz w:val="24"/>
          <w:szCs w:val="24"/>
        </w:rPr>
        <w:t xml:space="preserve">Choose </w:t>
      </w:r>
      <w:r w:rsidR="00045F2A" w:rsidRPr="00FD7A74">
        <w:rPr>
          <w:rFonts w:ascii="Times New Roman" w:hAnsi="Times New Roman" w:cs="Times New Roman"/>
          <w:sz w:val="24"/>
          <w:szCs w:val="24"/>
        </w:rPr>
        <w:t xml:space="preserve">small gm/id </w:t>
      </w:r>
      <w:r w:rsidRPr="00FD7A74">
        <w:rPr>
          <w:rFonts w:ascii="Times New Roman" w:hAnsi="Times New Roman" w:cs="Times New Roman"/>
          <w:sz w:val="24"/>
          <w:szCs w:val="24"/>
        </w:rPr>
        <w:t xml:space="preserve">(i.e. big overdrive) </w:t>
      </w:r>
      <w:r w:rsidR="00045F2A" w:rsidRPr="00FD7A74">
        <w:rPr>
          <w:rFonts w:ascii="Times New Roman" w:hAnsi="Times New Roman" w:cs="Times New Roman"/>
          <w:sz w:val="24"/>
          <w:szCs w:val="24"/>
        </w:rPr>
        <w:t>for this stage</w:t>
      </w:r>
      <w:r w:rsidR="009432D5">
        <w:rPr>
          <w:rFonts w:ascii="Times New Roman" w:hAnsi="Times New Roman" w:cs="Times New Roman"/>
          <w:sz w:val="24"/>
          <w:szCs w:val="24"/>
        </w:rPr>
        <w:t xml:space="preserve"> (</w:t>
      </w:r>
      <w:r w:rsidR="009432D5" w:rsidRPr="009432D5">
        <w:rPr>
          <w:rFonts w:ascii="Times New Roman" w:hAnsi="Times New Roman" w:cs="Times New Roman"/>
          <w:sz w:val="24"/>
          <w:szCs w:val="24"/>
          <w:highlight w:val="yellow"/>
        </w:rPr>
        <w:t>iterations showed 3 optimal</w:t>
      </w:r>
      <w:r w:rsidR="009432D5">
        <w:rPr>
          <w:rFonts w:ascii="Times New Roman" w:hAnsi="Times New Roman" w:cs="Times New Roman"/>
          <w:sz w:val="24"/>
          <w:szCs w:val="24"/>
        </w:rPr>
        <w:t>)</w:t>
      </w:r>
      <w:r w:rsidR="00045F2A" w:rsidRPr="00FD7A74">
        <w:rPr>
          <w:rFonts w:ascii="Times New Roman" w:hAnsi="Times New Roman" w:cs="Times New Roman"/>
          <w:sz w:val="24"/>
          <w:szCs w:val="24"/>
        </w:rPr>
        <w:t xml:space="preserve"> </w:t>
      </w:r>
      <w:r w:rsidRPr="00FD7A74">
        <w:rPr>
          <w:rFonts w:ascii="Times New Roman" w:hAnsi="Times New Roman" w:cs="Times New Roman"/>
          <w:sz w:val="24"/>
          <w:szCs w:val="24"/>
        </w:rPr>
        <w:t>because</w:t>
      </w:r>
      <w:r w:rsidR="00045F2A" w:rsidRPr="00FD7A74">
        <w:rPr>
          <w:rFonts w:ascii="Times New Roman" w:hAnsi="Times New Roman" w:cs="Times New Roman"/>
          <w:sz w:val="24"/>
          <w:szCs w:val="24"/>
        </w:rPr>
        <w:t xml:space="preserve"> this is a CG with close to unity current gain). </w:t>
      </w:r>
    </w:p>
    <w:p w:rsidR="00FD7A74" w:rsidRPr="00FD7A74" w:rsidRDefault="001F0C43" w:rsidP="00FD7A74">
      <w:pPr>
        <w:pStyle w:val="ListParagraph"/>
        <w:numPr>
          <w:ilvl w:val="1"/>
          <w:numId w:val="5"/>
        </w:numPr>
        <w:spacing w:after="0"/>
        <w:rPr>
          <w:rFonts w:ascii="Times New Roman" w:eastAsiaTheme="minorEastAsia" w:hAnsi="Times New Roman" w:cs="Times New Roman"/>
          <w:sz w:val="24"/>
          <w:szCs w:val="24"/>
        </w:rPr>
      </w:pPr>
      <w:r w:rsidRPr="00FD7A74">
        <w:rPr>
          <w:rFonts w:ascii="Times New Roman" w:hAnsi="Times New Roman" w:cs="Times New Roman"/>
          <w:sz w:val="24"/>
          <w:szCs w:val="24"/>
        </w:rPr>
        <w:t xml:space="preserve">Allocate some percentage of the time constant to this node,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2</m:t>
            </m:r>
          </m:sub>
        </m:sSub>
      </m:oMath>
      <w:r w:rsidRPr="00FD7A74">
        <w:rPr>
          <w:rFonts w:ascii="Times New Roman" w:eastAsiaTheme="minorEastAsia" w:hAnsi="Times New Roman" w:cs="Times New Roman"/>
          <w:sz w:val="24"/>
          <w:szCs w:val="24"/>
        </w:rPr>
        <w:t xml:space="preserve"> </w:t>
      </w:r>
      <w:r w:rsidR="00045F2A" w:rsidRPr="00FD7A74">
        <w:rPr>
          <w:rFonts w:ascii="Times New Roman" w:hAnsi="Times New Roman" w:cs="Times New Roman"/>
          <w:sz w:val="24"/>
          <w:szCs w:val="24"/>
        </w:rPr>
        <w:t>of</w:t>
      </w:r>
      <w:r w:rsidRPr="00FD7A74">
        <w:rPr>
          <w:rFonts w:ascii="Times New Roman" w:hAnsi="Times New Roman" w:cs="Times New Roman"/>
          <w:sz w:val="24"/>
          <w:szCs w:val="24"/>
        </w:rPr>
        <w:t xml:space="preserve"> ZVTC</w:t>
      </w:r>
      <w:r w:rsidR="0078611E" w:rsidRPr="00FD7A74">
        <w:rPr>
          <w:rFonts w:ascii="Times New Roman" w:hAnsi="Times New Roman" w:cs="Times New Roman"/>
          <w:sz w:val="24"/>
          <w:szCs w:val="24"/>
        </w:rPr>
        <w:t>.</w:t>
      </w:r>
    </w:p>
    <w:p w:rsidR="00FD7A74" w:rsidRPr="00FD7A74" w:rsidRDefault="00F728A0" w:rsidP="00FD7A74">
      <w:pPr>
        <w:pStyle w:val="ListParagraph"/>
        <w:numPr>
          <w:ilvl w:val="1"/>
          <w:numId w:val="5"/>
        </w:numPr>
        <w:spacing w:after="0"/>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m2</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in</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ZVTC</m:t>
            </m:r>
          </m:den>
        </m:f>
      </m:oMath>
      <w:r w:rsidR="006B0D97" w:rsidRPr="00FD7A74">
        <w:rPr>
          <w:rFonts w:ascii="Times New Roman" w:eastAsiaTheme="minorEastAsia" w:hAnsi="Times New Roman" w:cs="Times New Roman"/>
          <w:sz w:val="24"/>
          <w:szCs w:val="24"/>
        </w:rPr>
        <w:t>, according to Table 4</w:t>
      </w:r>
      <w:r w:rsidR="0078611E" w:rsidRPr="00FD7A74">
        <w:rPr>
          <w:rFonts w:ascii="Times New Roman" w:hAnsi="Times New Roman" w:cs="Times New Roman"/>
          <w:sz w:val="24"/>
          <w:szCs w:val="24"/>
        </w:rPr>
        <w:t xml:space="preserve"> </w:t>
      </w:r>
    </w:p>
    <w:p w:rsidR="00FD7A74" w:rsidRPr="000745ED" w:rsidRDefault="00F728A0" w:rsidP="000745ED">
      <w:pPr>
        <w:pStyle w:val="ListParagraph"/>
        <w:numPr>
          <w:ilvl w:val="1"/>
          <w:numId w:val="5"/>
        </w:numPr>
        <w:spacing w:after="0"/>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2</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m2</m:t>
                    </m:r>
                  </m:sub>
                </m:sSub>
                <m:r>
                  <w:rPr>
                    <w:rFonts w:ascii="Cambria Math" w:hAnsi="Cambria Math" w:cs="Times New Roman"/>
                    <w:sz w:val="24"/>
                    <w:szCs w:val="24"/>
                  </w:rPr>
                  <m:t>L</m:t>
                </m:r>
              </m:e>
              <m:sub>
                <m:r>
                  <w:rPr>
                    <w:rFonts w:ascii="Cambria Math" w:hAnsi="Cambria Math" w:cs="Times New Roman"/>
                    <w:sz w:val="24"/>
                    <w:szCs w:val="24"/>
                  </w:rPr>
                  <m:t>2</m:t>
                </m:r>
              </m:sub>
            </m:sSub>
          </m:num>
          <m:den>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n</m:t>
                </m:r>
              </m:sub>
            </m:s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ox</m:t>
                </m:r>
              </m:sub>
            </m:s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ov2</m:t>
                </m:r>
              </m:sub>
            </m:sSub>
          </m:den>
        </m:f>
      </m:oMath>
      <w:r w:rsidR="000745ED">
        <w:rPr>
          <w:rFonts w:ascii="Times New Roman" w:eastAsiaTheme="minorEastAsia" w:hAnsi="Times New Roman" w:cs="Times New Roman"/>
          <w:sz w:val="24"/>
          <w:szCs w:val="24"/>
        </w:rPr>
        <w:t>, and let L be minimum value of 1um</w:t>
      </w:r>
    </w:p>
    <w:p w:rsidR="00FD7A74" w:rsidRPr="00FD7A74" w:rsidRDefault="001F0C43" w:rsidP="00FD7A74">
      <w:pPr>
        <w:pStyle w:val="ListParagraph"/>
        <w:numPr>
          <w:ilvl w:val="0"/>
          <w:numId w:val="5"/>
        </w:numPr>
        <w:spacing w:after="0"/>
        <w:rPr>
          <w:rFonts w:ascii="Times New Roman" w:eastAsiaTheme="minorEastAsia" w:hAnsi="Times New Roman" w:cs="Times New Roman"/>
          <w:sz w:val="24"/>
          <w:szCs w:val="24"/>
        </w:rPr>
      </w:pPr>
      <w:r w:rsidRPr="00FD7A74">
        <w:rPr>
          <w:rFonts w:ascii="Times New Roman" w:hAnsi="Times New Roman" w:cs="Times New Roman"/>
          <w:sz w:val="24"/>
          <w:szCs w:val="24"/>
        </w:rPr>
        <w:t xml:space="preserve">Determine relationship between W1, W3, </w:t>
      </w:r>
      <w:r w:rsidR="006B0D97" w:rsidRPr="00FD7A74">
        <w:rPr>
          <w:rFonts w:ascii="Times New Roman" w:hAnsi="Times New Roman" w:cs="Times New Roman"/>
          <w:sz w:val="24"/>
          <w:szCs w:val="24"/>
        </w:rPr>
        <w:t xml:space="preserve">Vbias_n, and </w:t>
      </w:r>
      <w:r w:rsidRPr="00FD7A74">
        <w:rPr>
          <w:rFonts w:ascii="Times New Roman" w:hAnsi="Times New Roman" w:cs="Times New Roman"/>
          <w:sz w:val="24"/>
          <w:szCs w:val="24"/>
        </w:rPr>
        <w:t>Vbias_p</w:t>
      </w:r>
    </w:p>
    <w:p w:rsidR="00FD7A74" w:rsidRPr="00FD7A74" w:rsidRDefault="006B0D97" w:rsidP="00FD7A74">
      <w:pPr>
        <w:pStyle w:val="ListParagraph"/>
        <w:numPr>
          <w:ilvl w:val="1"/>
          <w:numId w:val="5"/>
        </w:numPr>
        <w:spacing w:after="0"/>
        <w:rPr>
          <w:rFonts w:ascii="Times New Roman" w:eastAsiaTheme="minorEastAsia" w:hAnsi="Times New Roman" w:cs="Times New Roman"/>
          <w:sz w:val="24"/>
          <w:szCs w:val="24"/>
        </w:rPr>
      </w:pPr>
      <w:r w:rsidRPr="00FD7A74">
        <w:rPr>
          <w:rFonts w:ascii="Times New Roman" w:hAnsi="Times New Roman" w:cs="Times New Roman"/>
          <w:sz w:val="24"/>
          <w:szCs w:val="24"/>
        </w:rPr>
        <w:t>Ideally, Mn1, Mn2, and Mp3 have the same current</w:t>
      </w:r>
    </w:p>
    <w:p w:rsidR="00FD7A74" w:rsidRPr="00FD7A74" w:rsidRDefault="00045F2A" w:rsidP="00FD7A74">
      <w:pPr>
        <w:pStyle w:val="ListParagraph"/>
        <w:numPr>
          <w:ilvl w:val="1"/>
          <w:numId w:val="5"/>
        </w:numPr>
        <w:spacing w:after="0"/>
        <w:rPr>
          <w:rFonts w:ascii="Times New Roman" w:eastAsiaTheme="minorEastAsia" w:hAnsi="Times New Roman" w:cs="Times New Roman"/>
          <w:sz w:val="24"/>
          <w:szCs w:val="24"/>
        </w:rPr>
      </w:pPr>
      <w:r w:rsidRPr="00FD7A74">
        <w:rPr>
          <w:rFonts w:ascii="Times New Roman" w:hAnsi="Times New Roman" w:cs="Times New Roman"/>
          <w:sz w:val="24"/>
          <w:szCs w:val="24"/>
        </w:rPr>
        <w:t>Vov1 = Vov9</w:t>
      </w:r>
      <w:r w:rsidR="001F0C43" w:rsidRPr="00FD7A74">
        <w:rPr>
          <w:rFonts w:ascii="Times New Roman" w:hAnsi="Times New Roman" w:cs="Times New Roman"/>
          <w:sz w:val="24"/>
          <w:szCs w:val="24"/>
        </w:rPr>
        <w:t>, which has already been set</w:t>
      </w:r>
      <w:r w:rsidR="0078611E" w:rsidRPr="00FD7A74">
        <w:rPr>
          <w:rFonts w:ascii="Times New Roman" w:hAnsi="Times New Roman" w:cs="Times New Roman"/>
          <w:sz w:val="24"/>
          <w:szCs w:val="24"/>
        </w:rPr>
        <w:t xml:space="preserve">. </w:t>
      </w:r>
    </w:p>
    <w:p w:rsidR="00FD7A74" w:rsidRPr="00FD7A74" w:rsidRDefault="001F0C43" w:rsidP="00FD7A74">
      <w:pPr>
        <w:pStyle w:val="ListParagraph"/>
        <w:numPr>
          <w:ilvl w:val="1"/>
          <w:numId w:val="5"/>
        </w:numPr>
        <w:spacing w:after="0"/>
        <w:rPr>
          <w:rFonts w:ascii="Times New Roman" w:eastAsiaTheme="minorEastAsia" w:hAnsi="Times New Roman" w:cs="Times New Roman"/>
          <w:sz w:val="24"/>
          <w:szCs w:val="24"/>
        </w:rPr>
      </w:pPr>
      <w:r w:rsidRPr="00FD7A74">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d2</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n</m:t>
            </m:r>
          </m:sub>
        </m:s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ox</m:t>
            </m:r>
          </m:sub>
        </m:sSub>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1</m:t>
                </m:r>
              </m:sub>
            </m:sSub>
          </m:num>
          <m:den>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1</m:t>
                </m:r>
              </m:sub>
            </m:sSub>
          </m:den>
        </m:f>
        <m:sSubSup>
          <m:sSubSupPr>
            <m:ctrlPr>
              <w:rPr>
                <w:rFonts w:ascii="Cambria Math" w:hAnsi="Cambria Math" w:cs="Times New Roman"/>
                <w:i/>
                <w:sz w:val="24"/>
                <w:szCs w:val="24"/>
              </w:rPr>
            </m:ctrlPr>
          </m:sSubSupPr>
          <m:e>
            <m:r>
              <w:rPr>
                <w:rFonts w:ascii="Cambria Math" w:hAnsi="Cambria Math" w:cs="Times New Roman"/>
                <w:sz w:val="24"/>
                <w:szCs w:val="24"/>
              </w:rPr>
              <m:t>V</m:t>
            </m:r>
          </m:e>
          <m:sub>
            <m:r>
              <w:rPr>
                <w:rFonts w:ascii="Cambria Math" w:hAnsi="Cambria Math" w:cs="Times New Roman"/>
                <w:sz w:val="24"/>
                <w:szCs w:val="24"/>
              </w:rPr>
              <m:t>ov1</m:t>
            </m:r>
          </m:sub>
          <m:sup>
            <m:r>
              <w:rPr>
                <w:rFonts w:ascii="Cambria Math" w:hAnsi="Cambria Math" w:cs="Times New Roman"/>
                <w:sz w:val="24"/>
                <w:szCs w:val="24"/>
              </w:rPr>
              <m:t>2</m:t>
            </m:r>
          </m:sup>
        </m:sSubSup>
        <m:r>
          <w:rPr>
            <w:rFonts w:ascii="Cambria Math" w:eastAsiaTheme="minorEastAsia" w:hAnsi="Cambria Math" w:cs="Times New Roman"/>
            <w:sz w:val="24"/>
            <w:szCs w:val="24"/>
          </w:rPr>
          <m:t>=&gt;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d2</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1</m:t>
                </m:r>
              </m:sub>
            </m:sSub>
          </m:num>
          <m:den>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ov1</m:t>
                </m:r>
              </m:sub>
              <m:sup>
                <m:r>
                  <w:rPr>
                    <w:rFonts w:ascii="Cambria Math" w:eastAsiaTheme="minorEastAsia" w:hAnsi="Cambria Math" w:cs="Times New Roman"/>
                    <w:sz w:val="24"/>
                    <w:szCs w:val="24"/>
                  </w:rPr>
                  <m:t>2</m:t>
                </m:r>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n</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ox</m:t>
                </m:r>
              </m:sub>
            </m:sSub>
          </m:den>
        </m:f>
      </m:oMath>
    </w:p>
    <w:p w:rsidR="00FD7A74" w:rsidRPr="00FD7A74" w:rsidRDefault="006B0D97" w:rsidP="00FD7A74">
      <w:pPr>
        <w:pStyle w:val="ListParagraph"/>
        <w:numPr>
          <w:ilvl w:val="1"/>
          <w:numId w:val="5"/>
        </w:numPr>
        <w:spacing w:after="0"/>
        <w:rPr>
          <w:rFonts w:ascii="Times New Roman" w:eastAsiaTheme="minorEastAsia" w:hAnsi="Times New Roman" w:cs="Times New Roman"/>
          <w:sz w:val="24"/>
          <w:szCs w:val="24"/>
        </w:rPr>
      </w:pPr>
      <w:r w:rsidRPr="00FD7A74">
        <w:rPr>
          <w:rFonts w:ascii="Times New Roman" w:hAnsi="Times New Roman" w:cs="Times New Roman"/>
          <w:sz w:val="24"/>
          <w:szCs w:val="24"/>
        </w:rPr>
        <w:t xml:space="preserve">Similarly,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d2</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3</m:t>
                </m:r>
              </m:sub>
            </m:sSub>
          </m:num>
          <m:den>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ov3</m:t>
                </m:r>
              </m:sub>
              <m:sup>
                <m:r>
                  <w:rPr>
                    <w:rFonts w:ascii="Cambria Math" w:eastAsiaTheme="minorEastAsia" w:hAnsi="Cambria Math" w:cs="Times New Roman"/>
                    <w:sz w:val="24"/>
                    <w:szCs w:val="24"/>
                  </w:rPr>
                  <m:t>2</m:t>
                </m:r>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p</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ox</m:t>
                </m:r>
              </m:sub>
            </m:sSub>
          </m:den>
        </m:f>
      </m:oMath>
    </w:p>
    <w:p w:rsidR="00045F2A" w:rsidRPr="00FD7A74" w:rsidRDefault="00045F2A" w:rsidP="00FD7A74">
      <w:pPr>
        <w:pStyle w:val="ListParagraph"/>
        <w:numPr>
          <w:ilvl w:val="1"/>
          <w:numId w:val="5"/>
        </w:numPr>
        <w:spacing w:after="0"/>
        <w:rPr>
          <w:rFonts w:ascii="Times New Roman" w:eastAsiaTheme="minorEastAsia" w:hAnsi="Times New Roman" w:cs="Times New Roman"/>
          <w:sz w:val="24"/>
          <w:szCs w:val="24"/>
        </w:rPr>
      </w:pPr>
      <w:r w:rsidRPr="00FD7A74">
        <w:rPr>
          <w:rFonts w:ascii="Times New Roman" w:hAnsi="Times New Roman" w:cs="Times New Roman"/>
          <w:sz w:val="24"/>
          <w:szCs w:val="24"/>
        </w:rPr>
        <w:t xml:space="preserve">For MP3, since it’s a bias xtor, pick small </w:t>
      </w:r>
      <w:r w:rsidR="0078611E" w:rsidRPr="00FD7A74">
        <w:rPr>
          <w:rFonts w:ascii="Times New Roman" w:hAnsi="Times New Roman" w:cs="Times New Roman"/>
          <w:sz w:val="24"/>
          <w:szCs w:val="24"/>
        </w:rPr>
        <w:t>W</w:t>
      </w:r>
      <w:r w:rsidRPr="00FD7A74">
        <w:rPr>
          <w:rFonts w:ascii="Times New Roman" w:hAnsi="Times New Roman" w:cs="Times New Roman"/>
          <w:sz w:val="24"/>
          <w:szCs w:val="24"/>
        </w:rPr>
        <w:t>=2u and small L=1</w:t>
      </w:r>
      <w:r w:rsidR="0078611E" w:rsidRPr="00FD7A74">
        <w:rPr>
          <w:rFonts w:ascii="Times New Roman" w:hAnsi="Times New Roman" w:cs="Times New Roman"/>
          <w:sz w:val="24"/>
          <w:szCs w:val="24"/>
        </w:rPr>
        <w:t>u. From Id3, W3, and L</w:t>
      </w:r>
      <w:r w:rsidR="007374CD" w:rsidRPr="00FD7A74">
        <w:rPr>
          <w:rFonts w:ascii="Times New Roman" w:hAnsi="Times New Roman" w:cs="Times New Roman"/>
          <w:sz w:val="24"/>
          <w:szCs w:val="24"/>
        </w:rPr>
        <w:t>3, we can solve for Vov3, which determines the voltage pmos biasing generator circuit needs to generate.</w:t>
      </w:r>
    </w:p>
    <w:p w:rsidR="00FD7A74" w:rsidRPr="00FD7A74" w:rsidRDefault="006B0D97" w:rsidP="00FD7A74">
      <w:pPr>
        <w:pStyle w:val="ListParagraph"/>
        <w:numPr>
          <w:ilvl w:val="0"/>
          <w:numId w:val="5"/>
        </w:numPr>
        <w:spacing w:after="0"/>
        <w:rPr>
          <w:rFonts w:ascii="Times New Roman" w:eastAsiaTheme="minorEastAsia" w:hAnsi="Times New Roman" w:cs="Times New Roman"/>
          <w:sz w:val="24"/>
          <w:szCs w:val="24"/>
        </w:rPr>
      </w:pPr>
      <w:r w:rsidRPr="00FD7A74">
        <w:rPr>
          <w:rFonts w:ascii="Times New Roman" w:hAnsi="Times New Roman" w:cs="Times New Roman"/>
          <w:sz w:val="24"/>
          <w:szCs w:val="24"/>
        </w:rPr>
        <w:t>Determine relationship between W4, W5, W6, and Vbias_n</w:t>
      </w:r>
    </w:p>
    <w:p w:rsidR="00FD7A74" w:rsidRPr="00FD7A74" w:rsidRDefault="006B0D97" w:rsidP="00FD7A74">
      <w:pPr>
        <w:pStyle w:val="ListParagraph"/>
        <w:numPr>
          <w:ilvl w:val="1"/>
          <w:numId w:val="5"/>
        </w:numPr>
        <w:spacing w:after="0"/>
        <w:rPr>
          <w:rFonts w:ascii="Times New Roman" w:eastAsiaTheme="minorEastAsia" w:hAnsi="Times New Roman" w:cs="Times New Roman"/>
          <w:sz w:val="24"/>
          <w:szCs w:val="24"/>
        </w:rPr>
      </w:pPr>
      <w:r w:rsidRPr="00FD7A74">
        <w:rPr>
          <w:rFonts w:ascii="Times New Roman" w:hAnsi="Times New Roman" w:cs="Times New Roman"/>
          <w:sz w:val="24"/>
          <w:szCs w:val="24"/>
        </w:rPr>
        <w:t>We want W4 = W5 so there is a gain of -1 from the input to the inner node of the cascade.  This minimizes Miller Effect on Cgd4</w:t>
      </w:r>
    </w:p>
    <w:p w:rsidR="00FD7A74" w:rsidRPr="00FD7A74" w:rsidRDefault="00FD7A74" w:rsidP="00FD7A74">
      <w:pPr>
        <w:pStyle w:val="ListParagraph"/>
        <w:numPr>
          <w:ilvl w:val="1"/>
          <w:numId w:val="5"/>
        </w:numPr>
        <w:spacing w:after="0"/>
        <w:rPr>
          <w:rFonts w:ascii="Times New Roman" w:eastAsiaTheme="minorEastAsia" w:hAnsi="Times New Roman" w:cs="Times New Roman"/>
          <w:sz w:val="24"/>
          <w:szCs w:val="24"/>
        </w:rPr>
      </w:pPr>
      <w:r w:rsidRPr="00FD7A74">
        <w:rPr>
          <w:rFonts w:ascii="Times New Roman" w:hAnsi="Times New Roman" w:cs="Times New Roman"/>
          <w:sz w:val="24"/>
          <w:szCs w:val="24"/>
        </w:rPr>
        <w:t>As usual, we choose minimum lengths for all devices</w:t>
      </w:r>
    </w:p>
    <w:p w:rsidR="00FD7A74" w:rsidRPr="00FD7A74" w:rsidRDefault="006B0D97" w:rsidP="00FD7A74">
      <w:pPr>
        <w:pStyle w:val="ListParagraph"/>
        <w:numPr>
          <w:ilvl w:val="1"/>
          <w:numId w:val="5"/>
        </w:numPr>
        <w:spacing w:after="0"/>
        <w:rPr>
          <w:rFonts w:ascii="Times New Roman" w:eastAsiaTheme="minorEastAsia" w:hAnsi="Times New Roman" w:cs="Times New Roman"/>
          <w:sz w:val="24"/>
          <w:szCs w:val="24"/>
        </w:rPr>
      </w:pPr>
      <w:r w:rsidRPr="00FD7A74">
        <w:rPr>
          <w:rFonts w:ascii="Times New Roman" w:hAnsi="Times New Roman" w:cs="Times New Roman"/>
          <w:sz w:val="24"/>
          <w:szCs w:val="24"/>
        </w:rPr>
        <w:t>We know Mp4, Mp5, and Mn6 have the same current</w:t>
      </w:r>
    </w:p>
    <w:p w:rsidR="00FD7A74" w:rsidRDefault="00F728A0" w:rsidP="00FD7A74">
      <w:pPr>
        <w:pStyle w:val="ListParagraph"/>
        <w:numPr>
          <w:ilvl w:val="1"/>
          <w:numId w:val="5"/>
        </w:numPr>
        <w:spacing w:after="0"/>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d4</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p</m:t>
            </m:r>
          </m:sub>
        </m:sSub>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ox</m:t>
            </m:r>
          </m:sub>
        </m:sSub>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4</m:t>
                </m:r>
              </m:sub>
            </m:sSub>
          </m:num>
          <m:den>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4</m:t>
                </m:r>
              </m:sub>
            </m:sSub>
          </m:den>
        </m:f>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dd</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x</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t</m:t>
                    </m:r>
                  </m:sub>
                </m:sSub>
              </m:e>
            </m:d>
          </m:e>
          <m:sup>
            <m:r>
              <w:rPr>
                <w:rFonts w:ascii="Cambria Math" w:hAnsi="Cambria Math" w:cs="Times New Roman"/>
                <w:sz w:val="24"/>
                <w:szCs w:val="24"/>
              </w:rPr>
              <m:t>2</m:t>
            </m:r>
          </m:sup>
        </m:sSup>
      </m:oMath>
      <w:r w:rsidR="006B0D97" w:rsidRPr="00FD7A74">
        <w:rPr>
          <w:rFonts w:ascii="Times New Roman" w:eastAsiaTheme="minorEastAsia" w:hAnsi="Times New Roman" w:cs="Times New Roman"/>
          <w:sz w:val="24"/>
          <w:szCs w:val="24"/>
        </w:rPr>
        <w:t>, we have a re</w:t>
      </w:r>
      <w:r w:rsidR="004F3085">
        <w:rPr>
          <w:rFonts w:ascii="Times New Roman" w:eastAsiaTheme="minorEastAsia" w:hAnsi="Times New Roman" w:cs="Times New Roman"/>
          <w:sz w:val="24"/>
          <w:szCs w:val="24"/>
        </w:rPr>
        <w:t>lationship between W4 and Id4, and therefore also</w:t>
      </w:r>
      <w:r w:rsidR="006B0D97" w:rsidRPr="00FD7A74">
        <w:rPr>
          <w:rFonts w:ascii="Times New Roman" w:eastAsiaTheme="minorEastAsia" w:hAnsi="Times New Roman" w:cs="Times New Roman"/>
          <w:sz w:val="24"/>
          <w:szCs w:val="24"/>
        </w:rPr>
        <w:t xml:space="preserve"> between W4, W5, and W6 (equations omitted for brevity)</w:t>
      </w:r>
    </w:p>
    <w:p w:rsidR="00FD7A74" w:rsidRPr="00FD7A74" w:rsidRDefault="00F728A0" w:rsidP="00FD7A74">
      <w:pPr>
        <w:pStyle w:val="ListParagraph"/>
        <w:numPr>
          <w:ilvl w:val="1"/>
          <w:numId w:val="5"/>
        </w:numPr>
        <w:spacing w:after="0"/>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6</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d4</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1</m:t>
                </m:r>
              </m:sub>
            </m:sSub>
          </m:num>
          <m:den>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ov1</m:t>
                </m:r>
              </m:sub>
              <m:sup>
                <m:r>
                  <w:rPr>
                    <w:rFonts w:ascii="Cambria Math" w:eastAsiaTheme="minorEastAsia" w:hAnsi="Cambria Math" w:cs="Times New Roman"/>
                    <w:sz w:val="24"/>
                    <w:szCs w:val="24"/>
                  </w:rPr>
                  <m:t>2</m:t>
                </m:r>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n</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ox</m:t>
                </m:r>
              </m:sub>
            </m:sSub>
          </m:den>
        </m:f>
      </m:oMath>
    </w:p>
    <w:p w:rsidR="00FD7A74" w:rsidRPr="00FD7A74" w:rsidRDefault="00FD7A74" w:rsidP="00FD7A74">
      <w:pPr>
        <w:pStyle w:val="ListParagraph"/>
        <w:numPr>
          <w:ilvl w:val="0"/>
          <w:numId w:val="5"/>
        </w:numPr>
        <w:spacing w:after="0"/>
        <w:rPr>
          <w:rFonts w:ascii="Times New Roman" w:eastAsiaTheme="minorEastAsia" w:hAnsi="Times New Roman" w:cs="Times New Roman"/>
          <w:sz w:val="24"/>
          <w:szCs w:val="24"/>
        </w:rPr>
      </w:pPr>
      <w:r w:rsidRPr="00FD7A74">
        <w:rPr>
          <w:rFonts w:ascii="Times New Roman" w:hAnsi="Times New Roman" w:cs="Times New Roman"/>
          <w:sz w:val="24"/>
          <w:szCs w:val="24"/>
        </w:rPr>
        <w:t>Determine W7 and W8</w:t>
      </w:r>
    </w:p>
    <w:p w:rsidR="00FD7A74" w:rsidRPr="00FD7A74" w:rsidRDefault="00FD7A74" w:rsidP="00FD7A74">
      <w:pPr>
        <w:pStyle w:val="ListParagraph"/>
        <w:numPr>
          <w:ilvl w:val="1"/>
          <w:numId w:val="5"/>
        </w:numPr>
        <w:spacing w:after="0"/>
        <w:rPr>
          <w:rFonts w:ascii="Times New Roman" w:eastAsiaTheme="minorEastAsia" w:hAnsi="Times New Roman" w:cs="Times New Roman"/>
          <w:sz w:val="24"/>
          <w:szCs w:val="24"/>
        </w:rPr>
      </w:pPr>
      <w:r w:rsidRPr="00FD7A74">
        <w:rPr>
          <w:rFonts w:ascii="Times New Roman" w:hAnsi="Times New Roman" w:cs="Times New Roman"/>
          <w:sz w:val="24"/>
          <w:szCs w:val="24"/>
        </w:rPr>
        <w:t xml:space="preserve">We know W7/W8 from previously.  </w:t>
      </w:r>
    </w:p>
    <w:p w:rsidR="00FD7A74" w:rsidRPr="00FD7A74" w:rsidRDefault="00FD7A74" w:rsidP="00FD7A74">
      <w:pPr>
        <w:pStyle w:val="ListParagraph"/>
        <w:numPr>
          <w:ilvl w:val="1"/>
          <w:numId w:val="5"/>
        </w:numPr>
        <w:spacing w:after="0"/>
        <w:rPr>
          <w:rFonts w:ascii="Times New Roman" w:eastAsiaTheme="minorEastAsia" w:hAnsi="Times New Roman" w:cs="Times New Roman"/>
          <w:sz w:val="24"/>
          <w:szCs w:val="24"/>
        </w:rPr>
      </w:pPr>
      <w:r w:rsidRPr="00FD7A74">
        <w:rPr>
          <w:rFonts w:ascii="Times New Roman" w:hAnsi="Times New Roman" w:cs="Times New Roman"/>
          <w:sz w:val="24"/>
          <w:szCs w:val="24"/>
        </w:rPr>
        <w:t>Given our power budget and knowing the amount of current in every other stack (three transistor stacks and two resistor stacks), we allocated whatever remaining current there was to this stack.  Knowing the overdrive of both device</w:t>
      </w:r>
      <w:r w:rsidR="004F3085">
        <w:rPr>
          <w:rFonts w:ascii="Times New Roman" w:hAnsi="Times New Roman" w:cs="Times New Roman"/>
          <w:sz w:val="24"/>
          <w:szCs w:val="24"/>
        </w:rPr>
        <w:t>s, we could calculate the sizes</w:t>
      </w:r>
      <w:r w:rsidRPr="00FD7A74">
        <w:rPr>
          <w:rFonts w:ascii="Times New Roman" w:hAnsi="Times New Roman" w:cs="Times New Roman"/>
          <w:sz w:val="24"/>
          <w:szCs w:val="24"/>
        </w:rPr>
        <w:t>.</w:t>
      </w:r>
    </w:p>
    <w:p w:rsidR="00FD7A74" w:rsidRDefault="00FD7A74" w:rsidP="00FD7A74">
      <w:pPr>
        <w:pStyle w:val="ListParagraph"/>
        <w:numPr>
          <w:ilvl w:val="1"/>
          <w:numId w:val="5"/>
        </w:numPr>
        <w:spacing w:after="0"/>
        <w:rPr>
          <w:rFonts w:ascii="Times New Roman" w:eastAsiaTheme="minorEastAsia" w:hAnsi="Times New Roman" w:cs="Times New Roman"/>
          <w:sz w:val="24"/>
          <w:szCs w:val="24"/>
        </w:rPr>
      </w:pPr>
      <w:r w:rsidRPr="00FD7A74">
        <w:rPr>
          <w:rFonts w:ascii="Times New Roman" w:hAnsi="Times New Roman" w:cs="Times New Roman"/>
          <w:sz w:val="24"/>
          <w:szCs w:val="24"/>
        </w:rPr>
        <w:lastRenderedPageBreak/>
        <w:t xml:space="preserve">Total power = 2mW, Power in resistor stacks = </w:t>
      </w:r>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2.5</m:t>
                </m:r>
              </m:e>
              <m:sup>
                <m:r>
                  <w:rPr>
                    <w:rFonts w:ascii="Cambria Math" w:hAnsi="Cambria Math" w:cs="Times New Roman"/>
                    <w:sz w:val="24"/>
                    <w:szCs w:val="24"/>
                  </w:rPr>
                  <m:t>2</m:t>
                </m:r>
              </m:sup>
            </m:sSup>
          </m:num>
          <m:den>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R</m:t>
                </m:r>
              </m:e>
            </m:nary>
          </m:den>
        </m:f>
      </m:oMath>
      <w:r w:rsidRPr="00FD7A74">
        <w:rPr>
          <w:rFonts w:ascii="Times New Roman" w:eastAsiaTheme="minorEastAsia" w:hAnsi="Times New Roman" w:cs="Times New Roman"/>
          <w:sz w:val="24"/>
          <w:szCs w:val="24"/>
        </w:rPr>
        <w:t>, Power in transistor stacks = 5 * Id</w:t>
      </w:r>
    </w:p>
    <w:p w:rsidR="00FD7A74" w:rsidRPr="00FD7A74" w:rsidRDefault="00FD7A74" w:rsidP="00FD7A74">
      <w:pPr>
        <w:spacing w:after="0"/>
        <w:rPr>
          <w:rFonts w:ascii="Times New Roman" w:eastAsiaTheme="minorEastAsia" w:hAnsi="Times New Roman" w:cs="Times New Roman"/>
          <w:sz w:val="24"/>
          <w:szCs w:val="24"/>
        </w:rPr>
      </w:pPr>
    </w:p>
    <w:p w:rsidR="00FD7A74" w:rsidRDefault="00FD7A74" w:rsidP="000745ED">
      <w:pPr>
        <w:spacing w:after="0"/>
        <w:ind w:firstLine="540"/>
        <w:rPr>
          <w:rFonts w:ascii="Times New Roman" w:hAnsi="Times New Roman" w:cs="Times New Roman"/>
          <w:sz w:val="24"/>
          <w:szCs w:val="24"/>
        </w:rPr>
      </w:pPr>
      <w:r>
        <w:rPr>
          <w:rFonts w:ascii="Times New Roman" w:hAnsi="Times New Roman" w:cs="Times New Roman"/>
          <w:sz w:val="24"/>
          <w:szCs w:val="24"/>
        </w:rPr>
        <w:t>Using the previous steps, it is easy to separate our independent variables from our dependent variables.  We optimized the circuit by playing with time constants, gain values for various stages, power constraints, and DC operating voltage constraints.  We used knowledge about the different kinds of tradeoffs to help us choose how to select parameters, such as gm/Id methodology and transit frequency estimates.</w:t>
      </w:r>
      <w:r w:rsidR="00A06ACC">
        <w:rPr>
          <w:rFonts w:ascii="Times New Roman" w:hAnsi="Times New Roman" w:cs="Times New Roman"/>
          <w:sz w:val="24"/>
          <w:szCs w:val="24"/>
        </w:rPr>
        <w:t xml:space="preserve">  See Figure 1 </w:t>
      </w:r>
      <w:r w:rsidR="000745ED">
        <w:rPr>
          <w:rFonts w:ascii="Times New Roman" w:hAnsi="Times New Roman" w:cs="Times New Roman"/>
          <w:sz w:val="24"/>
          <w:szCs w:val="24"/>
        </w:rPr>
        <w:t xml:space="preserve">on Page 1 </w:t>
      </w:r>
      <w:r w:rsidR="00A06ACC">
        <w:rPr>
          <w:rFonts w:ascii="Times New Roman" w:hAnsi="Times New Roman" w:cs="Times New Roman"/>
          <w:sz w:val="24"/>
          <w:szCs w:val="24"/>
        </w:rPr>
        <w:t>for a summary</w:t>
      </w:r>
      <w:r w:rsidR="008A25BC">
        <w:rPr>
          <w:rFonts w:ascii="Times New Roman" w:hAnsi="Times New Roman" w:cs="Times New Roman"/>
          <w:sz w:val="24"/>
          <w:szCs w:val="24"/>
        </w:rPr>
        <w:t xml:space="preserve">.  </w:t>
      </w:r>
      <w:r w:rsidR="000745ED">
        <w:rPr>
          <w:rFonts w:ascii="Times New Roman" w:hAnsi="Times New Roman" w:cs="Times New Roman"/>
          <w:sz w:val="24"/>
          <w:szCs w:val="24"/>
        </w:rPr>
        <w:t>We eventually converged on a working circuit, shown in Figure 3 on Page 2</w:t>
      </w:r>
      <w:r>
        <w:rPr>
          <w:rFonts w:ascii="Times New Roman" w:hAnsi="Times New Roman" w:cs="Times New Roman"/>
          <w:sz w:val="24"/>
          <w:szCs w:val="24"/>
        </w:rPr>
        <w:t xml:space="preserve">.  </w:t>
      </w:r>
    </w:p>
    <w:p w:rsidR="004F3085" w:rsidRDefault="004F3085" w:rsidP="000745ED">
      <w:pPr>
        <w:spacing w:after="0"/>
        <w:ind w:firstLine="540"/>
        <w:rPr>
          <w:rFonts w:ascii="Times New Roman" w:hAnsi="Times New Roman" w:cs="Times New Roman"/>
          <w:sz w:val="24"/>
          <w:szCs w:val="24"/>
        </w:rPr>
      </w:pPr>
      <w:r>
        <w:rPr>
          <w:rFonts w:ascii="Times New Roman" w:hAnsi="Times New Roman" w:cs="Times New Roman"/>
          <w:sz w:val="24"/>
          <w:szCs w:val="24"/>
        </w:rPr>
        <w:tab/>
        <w:t>The last step was to design the bias circuitry.  We opted to use a current mirror with a resistor current source on the original current and a diode-connected transistor to “compute” the voltage in the mirrored current stack.</w:t>
      </w:r>
    </w:p>
    <w:p w:rsidR="00201355" w:rsidRDefault="004F3085" w:rsidP="00FD7A74">
      <w:pPr>
        <w:spacing w:after="0"/>
        <w:ind w:firstLine="720"/>
        <w:rPr>
          <w:rFonts w:ascii="Times New Roman" w:hAnsi="Times New Roman" w:cs="Times New Roman"/>
          <w:sz w:val="24"/>
          <w:szCs w:val="24"/>
        </w:rPr>
      </w:pPr>
      <w:r>
        <w:rPr>
          <w:rFonts w:ascii="Times New Roman" w:hAnsi="Times New Roman" w:cs="Times New Roman"/>
          <w:sz w:val="24"/>
          <w:szCs w:val="24"/>
        </w:rPr>
        <w:t>Table 6 below shows a summary of a few select properties and how they varied between what we expected them to be based on computation, and what they ultimately were in our final design after we did educated tweaking of our best candidates.</w:t>
      </w:r>
    </w:p>
    <w:p w:rsidR="000745ED" w:rsidRDefault="000745ED" w:rsidP="000745ED">
      <w:pPr>
        <w:spacing w:after="0"/>
        <w:rPr>
          <w:rFonts w:ascii="Times New Roman" w:hAnsi="Times New Roman" w:cs="Times New Roman"/>
          <w:sz w:val="24"/>
          <w:szCs w:val="24"/>
        </w:rPr>
      </w:pPr>
    </w:p>
    <w:tbl>
      <w:tblPr>
        <w:tblW w:w="9695" w:type="dxa"/>
        <w:tblInd w:w="118" w:type="dxa"/>
        <w:tblLook w:val="04A0" w:firstRow="1" w:lastRow="0" w:firstColumn="1" w:lastColumn="0" w:noHBand="0" w:noVBand="1"/>
      </w:tblPr>
      <w:tblGrid>
        <w:gridCol w:w="1910"/>
        <w:gridCol w:w="830"/>
        <w:gridCol w:w="830"/>
        <w:gridCol w:w="875"/>
        <w:gridCol w:w="764"/>
        <w:gridCol w:w="764"/>
        <w:gridCol w:w="741"/>
        <w:gridCol w:w="875"/>
        <w:gridCol w:w="764"/>
        <w:gridCol w:w="764"/>
        <w:gridCol w:w="764"/>
      </w:tblGrid>
      <w:tr w:rsidR="004F3085" w:rsidRPr="004F3085" w:rsidTr="00385093">
        <w:trPr>
          <w:trHeight w:val="298"/>
        </w:trPr>
        <w:tc>
          <w:tcPr>
            <w:tcW w:w="1910" w:type="dxa"/>
            <w:tcBorders>
              <w:top w:val="single" w:sz="8" w:space="0" w:color="auto"/>
              <w:left w:val="single" w:sz="8" w:space="0" w:color="auto"/>
              <w:bottom w:val="single" w:sz="18" w:space="0" w:color="auto"/>
              <w:right w:val="single" w:sz="4" w:space="0" w:color="auto"/>
            </w:tcBorders>
            <w:shd w:val="clear" w:color="auto" w:fill="auto"/>
            <w:noWrap/>
            <w:vAlign w:val="bottom"/>
            <w:hideMark/>
          </w:tcPr>
          <w:p w:rsidR="004F3085" w:rsidRPr="004F3085" w:rsidRDefault="004F3085" w:rsidP="004F3085">
            <w:pPr>
              <w:spacing w:after="0" w:line="240" w:lineRule="auto"/>
              <w:rPr>
                <w:rFonts w:ascii="Calibri" w:eastAsia="Times New Roman" w:hAnsi="Calibri" w:cs="Times New Roman"/>
                <w:b/>
                <w:bCs/>
                <w:color w:val="000000"/>
              </w:rPr>
            </w:pPr>
            <w:r w:rsidRPr="004F3085">
              <w:rPr>
                <w:rFonts w:ascii="Calibri" w:eastAsia="Times New Roman" w:hAnsi="Calibri" w:cs="Times New Roman"/>
                <w:b/>
                <w:bCs/>
                <w:color w:val="000000"/>
              </w:rPr>
              <w:t> </w:t>
            </w:r>
          </w:p>
        </w:tc>
        <w:tc>
          <w:tcPr>
            <w:tcW w:w="809" w:type="dxa"/>
            <w:tcBorders>
              <w:top w:val="single" w:sz="8" w:space="0" w:color="auto"/>
              <w:left w:val="nil"/>
              <w:bottom w:val="single" w:sz="18" w:space="0" w:color="auto"/>
              <w:right w:val="single" w:sz="4" w:space="0" w:color="auto"/>
            </w:tcBorders>
            <w:shd w:val="clear" w:color="auto" w:fill="auto"/>
            <w:noWrap/>
            <w:vAlign w:val="bottom"/>
            <w:hideMark/>
          </w:tcPr>
          <w:p w:rsidR="004F3085" w:rsidRPr="004F3085" w:rsidRDefault="004F3085" w:rsidP="004F3085">
            <w:pPr>
              <w:spacing w:after="0" w:line="240" w:lineRule="auto"/>
              <w:rPr>
                <w:rFonts w:ascii="Calibri" w:eastAsia="Times New Roman" w:hAnsi="Calibri" w:cs="Times New Roman"/>
                <w:b/>
                <w:bCs/>
                <w:color w:val="000000"/>
              </w:rPr>
            </w:pPr>
            <w:r w:rsidRPr="004F3085">
              <w:rPr>
                <w:rFonts w:ascii="Calibri" w:eastAsia="Times New Roman" w:hAnsi="Calibri" w:cs="Times New Roman"/>
                <w:b/>
                <w:bCs/>
                <w:color w:val="000000"/>
              </w:rPr>
              <w:t>M1</w:t>
            </w:r>
          </w:p>
        </w:tc>
        <w:tc>
          <w:tcPr>
            <w:tcW w:w="809" w:type="dxa"/>
            <w:tcBorders>
              <w:top w:val="single" w:sz="8" w:space="0" w:color="auto"/>
              <w:left w:val="nil"/>
              <w:bottom w:val="single" w:sz="18" w:space="0" w:color="auto"/>
              <w:right w:val="single" w:sz="4" w:space="0" w:color="auto"/>
            </w:tcBorders>
            <w:shd w:val="clear" w:color="auto" w:fill="auto"/>
            <w:noWrap/>
            <w:vAlign w:val="bottom"/>
            <w:hideMark/>
          </w:tcPr>
          <w:p w:rsidR="004F3085" w:rsidRPr="004F3085" w:rsidRDefault="004F3085" w:rsidP="004F3085">
            <w:pPr>
              <w:spacing w:after="0" w:line="240" w:lineRule="auto"/>
              <w:rPr>
                <w:rFonts w:ascii="Calibri" w:eastAsia="Times New Roman" w:hAnsi="Calibri" w:cs="Times New Roman"/>
                <w:b/>
                <w:bCs/>
                <w:color w:val="000000"/>
              </w:rPr>
            </w:pPr>
            <w:r w:rsidRPr="004F3085">
              <w:rPr>
                <w:rFonts w:ascii="Calibri" w:eastAsia="Times New Roman" w:hAnsi="Calibri" w:cs="Times New Roman"/>
                <w:b/>
                <w:bCs/>
                <w:color w:val="000000"/>
              </w:rPr>
              <w:t>M2</w:t>
            </w:r>
          </w:p>
        </w:tc>
        <w:tc>
          <w:tcPr>
            <w:tcW w:w="853" w:type="dxa"/>
            <w:tcBorders>
              <w:top w:val="single" w:sz="8" w:space="0" w:color="auto"/>
              <w:left w:val="nil"/>
              <w:bottom w:val="single" w:sz="18" w:space="0" w:color="auto"/>
              <w:right w:val="single" w:sz="4" w:space="0" w:color="auto"/>
            </w:tcBorders>
            <w:shd w:val="clear" w:color="auto" w:fill="auto"/>
            <w:noWrap/>
            <w:vAlign w:val="bottom"/>
            <w:hideMark/>
          </w:tcPr>
          <w:p w:rsidR="004F3085" w:rsidRPr="004F3085" w:rsidRDefault="004F3085" w:rsidP="004F3085">
            <w:pPr>
              <w:spacing w:after="0" w:line="240" w:lineRule="auto"/>
              <w:rPr>
                <w:rFonts w:ascii="Calibri" w:eastAsia="Times New Roman" w:hAnsi="Calibri" w:cs="Times New Roman"/>
                <w:b/>
                <w:bCs/>
                <w:color w:val="000000"/>
              </w:rPr>
            </w:pPr>
            <w:r w:rsidRPr="004F3085">
              <w:rPr>
                <w:rFonts w:ascii="Calibri" w:eastAsia="Times New Roman" w:hAnsi="Calibri" w:cs="Times New Roman"/>
                <w:b/>
                <w:bCs/>
                <w:color w:val="000000"/>
              </w:rPr>
              <w:t>M3</w:t>
            </w:r>
          </w:p>
        </w:tc>
        <w:tc>
          <w:tcPr>
            <w:tcW w:w="744" w:type="dxa"/>
            <w:tcBorders>
              <w:top w:val="single" w:sz="8" w:space="0" w:color="auto"/>
              <w:left w:val="nil"/>
              <w:bottom w:val="single" w:sz="18" w:space="0" w:color="auto"/>
              <w:right w:val="single" w:sz="4" w:space="0" w:color="auto"/>
            </w:tcBorders>
            <w:shd w:val="clear" w:color="auto" w:fill="auto"/>
            <w:noWrap/>
            <w:vAlign w:val="bottom"/>
            <w:hideMark/>
          </w:tcPr>
          <w:p w:rsidR="004F3085" w:rsidRPr="004F3085" w:rsidRDefault="004F3085" w:rsidP="004F3085">
            <w:pPr>
              <w:spacing w:after="0" w:line="240" w:lineRule="auto"/>
              <w:rPr>
                <w:rFonts w:ascii="Calibri" w:eastAsia="Times New Roman" w:hAnsi="Calibri" w:cs="Times New Roman"/>
                <w:b/>
                <w:bCs/>
                <w:color w:val="000000"/>
              </w:rPr>
            </w:pPr>
            <w:r w:rsidRPr="004F3085">
              <w:rPr>
                <w:rFonts w:ascii="Calibri" w:eastAsia="Times New Roman" w:hAnsi="Calibri" w:cs="Times New Roman"/>
                <w:b/>
                <w:bCs/>
                <w:color w:val="000000"/>
              </w:rPr>
              <w:t>M4</w:t>
            </w:r>
          </w:p>
        </w:tc>
        <w:tc>
          <w:tcPr>
            <w:tcW w:w="744" w:type="dxa"/>
            <w:tcBorders>
              <w:top w:val="single" w:sz="8" w:space="0" w:color="auto"/>
              <w:left w:val="nil"/>
              <w:bottom w:val="single" w:sz="18" w:space="0" w:color="auto"/>
              <w:right w:val="single" w:sz="4" w:space="0" w:color="auto"/>
            </w:tcBorders>
            <w:shd w:val="clear" w:color="auto" w:fill="auto"/>
            <w:noWrap/>
            <w:vAlign w:val="bottom"/>
            <w:hideMark/>
          </w:tcPr>
          <w:p w:rsidR="004F3085" w:rsidRPr="004F3085" w:rsidRDefault="004F3085" w:rsidP="004F3085">
            <w:pPr>
              <w:spacing w:after="0" w:line="240" w:lineRule="auto"/>
              <w:rPr>
                <w:rFonts w:ascii="Calibri" w:eastAsia="Times New Roman" w:hAnsi="Calibri" w:cs="Times New Roman"/>
                <w:b/>
                <w:bCs/>
                <w:color w:val="000000"/>
              </w:rPr>
            </w:pPr>
            <w:r w:rsidRPr="004F3085">
              <w:rPr>
                <w:rFonts w:ascii="Calibri" w:eastAsia="Times New Roman" w:hAnsi="Calibri" w:cs="Times New Roman"/>
                <w:b/>
                <w:bCs/>
                <w:color w:val="000000"/>
              </w:rPr>
              <w:t>M5</w:t>
            </w:r>
          </w:p>
        </w:tc>
        <w:tc>
          <w:tcPr>
            <w:tcW w:w="741" w:type="dxa"/>
            <w:tcBorders>
              <w:top w:val="single" w:sz="8" w:space="0" w:color="auto"/>
              <w:left w:val="nil"/>
              <w:bottom w:val="single" w:sz="18" w:space="0" w:color="auto"/>
              <w:right w:val="single" w:sz="4" w:space="0" w:color="auto"/>
            </w:tcBorders>
            <w:shd w:val="clear" w:color="auto" w:fill="auto"/>
            <w:noWrap/>
            <w:vAlign w:val="bottom"/>
            <w:hideMark/>
          </w:tcPr>
          <w:p w:rsidR="004F3085" w:rsidRPr="004F3085" w:rsidRDefault="004F3085" w:rsidP="004F3085">
            <w:pPr>
              <w:spacing w:after="0" w:line="240" w:lineRule="auto"/>
              <w:rPr>
                <w:rFonts w:ascii="Calibri" w:eastAsia="Times New Roman" w:hAnsi="Calibri" w:cs="Times New Roman"/>
                <w:b/>
                <w:bCs/>
                <w:color w:val="000000"/>
              </w:rPr>
            </w:pPr>
            <w:r w:rsidRPr="004F3085">
              <w:rPr>
                <w:rFonts w:ascii="Calibri" w:eastAsia="Times New Roman" w:hAnsi="Calibri" w:cs="Times New Roman"/>
                <w:b/>
                <w:bCs/>
                <w:color w:val="000000"/>
              </w:rPr>
              <w:t>M6</w:t>
            </w:r>
          </w:p>
        </w:tc>
        <w:tc>
          <w:tcPr>
            <w:tcW w:w="853" w:type="dxa"/>
            <w:tcBorders>
              <w:top w:val="single" w:sz="8" w:space="0" w:color="auto"/>
              <w:left w:val="nil"/>
              <w:bottom w:val="single" w:sz="18" w:space="0" w:color="auto"/>
              <w:right w:val="single" w:sz="4" w:space="0" w:color="auto"/>
            </w:tcBorders>
            <w:shd w:val="clear" w:color="auto" w:fill="auto"/>
            <w:noWrap/>
            <w:vAlign w:val="bottom"/>
            <w:hideMark/>
          </w:tcPr>
          <w:p w:rsidR="004F3085" w:rsidRPr="004F3085" w:rsidRDefault="004F3085" w:rsidP="004F3085">
            <w:pPr>
              <w:spacing w:after="0" w:line="240" w:lineRule="auto"/>
              <w:rPr>
                <w:rFonts w:ascii="Calibri" w:eastAsia="Times New Roman" w:hAnsi="Calibri" w:cs="Times New Roman"/>
                <w:b/>
                <w:bCs/>
                <w:color w:val="000000"/>
              </w:rPr>
            </w:pPr>
            <w:r w:rsidRPr="004F3085">
              <w:rPr>
                <w:rFonts w:ascii="Calibri" w:eastAsia="Times New Roman" w:hAnsi="Calibri" w:cs="Times New Roman"/>
                <w:b/>
                <w:bCs/>
                <w:color w:val="000000"/>
              </w:rPr>
              <w:t>M7</w:t>
            </w:r>
          </w:p>
        </w:tc>
        <w:tc>
          <w:tcPr>
            <w:tcW w:w="744" w:type="dxa"/>
            <w:tcBorders>
              <w:top w:val="single" w:sz="8" w:space="0" w:color="auto"/>
              <w:left w:val="nil"/>
              <w:bottom w:val="single" w:sz="18" w:space="0" w:color="auto"/>
              <w:right w:val="single" w:sz="4" w:space="0" w:color="auto"/>
            </w:tcBorders>
            <w:shd w:val="clear" w:color="auto" w:fill="auto"/>
            <w:noWrap/>
            <w:vAlign w:val="bottom"/>
            <w:hideMark/>
          </w:tcPr>
          <w:p w:rsidR="004F3085" w:rsidRPr="004F3085" w:rsidRDefault="004F3085" w:rsidP="004F3085">
            <w:pPr>
              <w:spacing w:after="0" w:line="240" w:lineRule="auto"/>
              <w:rPr>
                <w:rFonts w:ascii="Calibri" w:eastAsia="Times New Roman" w:hAnsi="Calibri" w:cs="Times New Roman"/>
                <w:b/>
                <w:bCs/>
                <w:color w:val="000000"/>
              </w:rPr>
            </w:pPr>
            <w:r w:rsidRPr="004F3085">
              <w:rPr>
                <w:rFonts w:ascii="Calibri" w:eastAsia="Times New Roman" w:hAnsi="Calibri" w:cs="Times New Roman"/>
                <w:b/>
                <w:bCs/>
                <w:color w:val="000000"/>
              </w:rPr>
              <w:t>M8</w:t>
            </w:r>
          </w:p>
        </w:tc>
        <w:tc>
          <w:tcPr>
            <w:tcW w:w="744" w:type="dxa"/>
            <w:tcBorders>
              <w:top w:val="single" w:sz="8" w:space="0" w:color="auto"/>
              <w:left w:val="nil"/>
              <w:bottom w:val="single" w:sz="18" w:space="0" w:color="auto"/>
              <w:right w:val="single" w:sz="4" w:space="0" w:color="auto"/>
            </w:tcBorders>
            <w:shd w:val="clear" w:color="auto" w:fill="auto"/>
            <w:noWrap/>
            <w:vAlign w:val="bottom"/>
            <w:hideMark/>
          </w:tcPr>
          <w:p w:rsidR="004F3085" w:rsidRPr="004F3085" w:rsidRDefault="004F3085" w:rsidP="004F3085">
            <w:pPr>
              <w:spacing w:after="0" w:line="240" w:lineRule="auto"/>
              <w:rPr>
                <w:rFonts w:ascii="Calibri" w:eastAsia="Times New Roman" w:hAnsi="Calibri" w:cs="Times New Roman"/>
                <w:b/>
                <w:bCs/>
                <w:color w:val="000000"/>
              </w:rPr>
            </w:pPr>
            <w:r w:rsidRPr="004F3085">
              <w:rPr>
                <w:rFonts w:ascii="Calibri" w:eastAsia="Times New Roman" w:hAnsi="Calibri" w:cs="Times New Roman"/>
                <w:b/>
                <w:bCs/>
                <w:color w:val="000000"/>
              </w:rPr>
              <w:t>M9</w:t>
            </w:r>
          </w:p>
        </w:tc>
        <w:tc>
          <w:tcPr>
            <w:tcW w:w="744" w:type="dxa"/>
            <w:tcBorders>
              <w:top w:val="single" w:sz="8" w:space="0" w:color="auto"/>
              <w:left w:val="nil"/>
              <w:bottom w:val="single" w:sz="18" w:space="0" w:color="auto"/>
              <w:right w:val="single" w:sz="8" w:space="0" w:color="auto"/>
            </w:tcBorders>
            <w:shd w:val="clear" w:color="auto" w:fill="auto"/>
            <w:noWrap/>
            <w:vAlign w:val="bottom"/>
            <w:hideMark/>
          </w:tcPr>
          <w:p w:rsidR="004F3085" w:rsidRPr="004F3085" w:rsidRDefault="004F3085" w:rsidP="004F3085">
            <w:pPr>
              <w:spacing w:after="0" w:line="240" w:lineRule="auto"/>
              <w:rPr>
                <w:rFonts w:ascii="Calibri" w:eastAsia="Times New Roman" w:hAnsi="Calibri" w:cs="Times New Roman"/>
                <w:b/>
                <w:bCs/>
                <w:color w:val="000000"/>
              </w:rPr>
            </w:pPr>
            <w:r w:rsidRPr="004F3085">
              <w:rPr>
                <w:rFonts w:ascii="Calibri" w:eastAsia="Times New Roman" w:hAnsi="Calibri" w:cs="Times New Roman"/>
                <w:b/>
                <w:bCs/>
                <w:color w:val="000000"/>
              </w:rPr>
              <w:t>M10</w:t>
            </w:r>
          </w:p>
        </w:tc>
      </w:tr>
      <w:tr w:rsidR="004F3085" w:rsidRPr="004F3085" w:rsidTr="00385093">
        <w:trPr>
          <w:trHeight w:val="284"/>
        </w:trPr>
        <w:tc>
          <w:tcPr>
            <w:tcW w:w="1910" w:type="dxa"/>
            <w:tcBorders>
              <w:top w:val="single" w:sz="18" w:space="0" w:color="auto"/>
              <w:left w:val="single" w:sz="18" w:space="0" w:color="auto"/>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rPr>
                <w:rFonts w:ascii="Calibri" w:eastAsia="Times New Roman" w:hAnsi="Calibri" w:cs="Times New Roman"/>
                <w:b/>
                <w:bCs/>
                <w:color w:val="000000"/>
              </w:rPr>
            </w:pPr>
            <w:r w:rsidRPr="004F3085">
              <w:rPr>
                <w:rFonts w:ascii="Calibri" w:eastAsia="Times New Roman" w:hAnsi="Calibri" w:cs="Times New Roman"/>
                <w:b/>
                <w:bCs/>
                <w:color w:val="000000"/>
              </w:rPr>
              <w:t>SPICE Vov (V)</w:t>
            </w:r>
          </w:p>
        </w:tc>
        <w:tc>
          <w:tcPr>
            <w:tcW w:w="809" w:type="dxa"/>
            <w:tcBorders>
              <w:top w:val="single" w:sz="18" w:space="0" w:color="auto"/>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0.90</w:t>
            </w:r>
          </w:p>
        </w:tc>
        <w:tc>
          <w:tcPr>
            <w:tcW w:w="809" w:type="dxa"/>
            <w:tcBorders>
              <w:top w:val="single" w:sz="18" w:space="0" w:color="auto"/>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0.54</w:t>
            </w:r>
          </w:p>
        </w:tc>
        <w:tc>
          <w:tcPr>
            <w:tcW w:w="853" w:type="dxa"/>
            <w:tcBorders>
              <w:top w:val="single" w:sz="18" w:space="0" w:color="auto"/>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0.89</w:t>
            </w:r>
          </w:p>
        </w:tc>
        <w:tc>
          <w:tcPr>
            <w:tcW w:w="744" w:type="dxa"/>
            <w:tcBorders>
              <w:top w:val="single" w:sz="18" w:space="0" w:color="auto"/>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0.79</w:t>
            </w:r>
          </w:p>
        </w:tc>
        <w:tc>
          <w:tcPr>
            <w:tcW w:w="744" w:type="dxa"/>
            <w:tcBorders>
              <w:top w:val="single" w:sz="18" w:space="0" w:color="auto"/>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0.73</w:t>
            </w:r>
          </w:p>
        </w:tc>
        <w:tc>
          <w:tcPr>
            <w:tcW w:w="741" w:type="dxa"/>
            <w:tcBorders>
              <w:top w:val="single" w:sz="18" w:space="0" w:color="auto"/>
              <w:left w:val="nil"/>
              <w:bottom w:val="single" w:sz="4" w:space="0" w:color="auto"/>
              <w:right w:val="single" w:sz="12"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0.90</w:t>
            </w:r>
          </w:p>
        </w:tc>
        <w:tc>
          <w:tcPr>
            <w:tcW w:w="853" w:type="dxa"/>
            <w:tcBorders>
              <w:top w:val="single" w:sz="18" w:space="0" w:color="auto"/>
              <w:left w:val="single" w:sz="12" w:space="0" w:color="auto"/>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0.74</w:t>
            </w:r>
          </w:p>
        </w:tc>
        <w:tc>
          <w:tcPr>
            <w:tcW w:w="744" w:type="dxa"/>
            <w:tcBorders>
              <w:top w:val="single" w:sz="18" w:space="0" w:color="auto"/>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0.94</w:t>
            </w:r>
          </w:p>
        </w:tc>
        <w:tc>
          <w:tcPr>
            <w:tcW w:w="744" w:type="dxa"/>
            <w:tcBorders>
              <w:top w:val="single" w:sz="18" w:space="0" w:color="auto"/>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0.90</w:t>
            </w:r>
          </w:p>
        </w:tc>
        <w:tc>
          <w:tcPr>
            <w:tcW w:w="744" w:type="dxa"/>
            <w:tcBorders>
              <w:top w:val="single" w:sz="18" w:space="0" w:color="auto"/>
              <w:left w:val="nil"/>
              <w:bottom w:val="single" w:sz="4" w:space="0" w:color="auto"/>
              <w:right w:val="single" w:sz="18"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0.14</w:t>
            </w:r>
          </w:p>
        </w:tc>
      </w:tr>
      <w:tr w:rsidR="004F3085" w:rsidRPr="004F3085" w:rsidTr="00385093">
        <w:trPr>
          <w:trHeight w:val="284"/>
        </w:trPr>
        <w:tc>
          <w:tcPr>
            <w:tcW w:w="1910" w:type="dxa"/>
            <w:tcBorders>
              <w:top w:val="nil"/>
              <w:left w:val="single" w:sz="18" w:space="0" w:color="auto"/>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rPr>
                <w:rFonts w:ascii="Calibri" w:eastAsia="Times New Roman" w:hAnsi="Calibri" w:cs="Times New Roman"/>
                <w:b/>
                <w:bCs/>
                <w:color w:val="000000"/>
              </w:rPr>
            </w:pPr>
            <w:r w:rsidRPr="004F3085">
              <w:rPr>
                <w:rFonts w:ascii="Calibri" w:eastAsia="Times New Roman" w:hAnsi="Calibri" w:cs="Times New Roman"/>
                <w:b/>
                <w:bCs/>
                <w:color w:val="000000"/>
              </w:rPr>
              <w:t>Computed Vov (V)</w:t>
            </w:r>
          </w:p>
        </w:tc>
        <w:tc>
          <w:tcPr>
            <w:tcW w:w="809" w:type="dxa"/>
            <w:tcBorders>
              <w:top w:val="nil"/>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0.93</w:t>
            </w:r>
          </w:p>
        </w:tc>
        <w:tc>
          <w:tcPr>
            <w:tcW w:w="809" w:type="dxa"/>
            <w:tcBorders>
              <w:top w:val="nil"/>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0.67</w:t>
            </w:r>
          </w:p>
        </w:tc>
        <w:tc>
          <w:tcPr>
            <w:tcW w:w="853" w:type="dxa"/>
            <w:tcBorders>
              <w:top w:val="nil"/>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4.64</w:t>
            </w:r>
          </w:p>
        </w:tc>
        <w:tc>
          <w:tcPr>
            <w:tcW w:w="744" w:type="dxa"/>
            <w:tcBorders>
              <w:top w:val="nil"/>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0.40</w:t>
            </w:r>
          </w:p>
        </w:tc>
        <w:tc>
          <w:tcPr>
            <w:tcW w:w="744" w:type="dxa"/>
            <w:tcBorders>
              <w:top w:val="nil"/>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0.40</w:t>
            </w:r>
          </w:p>
        </w:tc>
        <w:tc>
          <w:tcPr>
            <w:tcW w:w="741" w:type="dxa"/>
            <w:tcBorders>
              <w:top w:val="nil"/>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0.93</w:t>
            </w:r>
          </w:p>
        </w:tc>
        <w:tc>
          <w:tcPr>
            <w:tcW w:w="853" w:type="dxa"/>
            <w:tcBorders>
              <w:top w:val="nil"/>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0.40</w:t>
            </w:r>
          </w:p>
        </w:tc>
        <w:tc>
          <w:tcPr>
            <w:tcW w:w="744" w:type="dxa"/>
            <w:tcBorders>
              <w:top w:val="nil"/>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1.25</w:t>
            </w:r>
          </w:p>
        </w:tc>
        <w:tc>
          <w:tcPr>
            <w:tcW w:w="744" w:type="dxa"/>
            <w:tcBorders>
              <w:top w:val="nil"/>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0.93</w:t>
            </w:r>
          </w:p>
        </w:tc>
        <w:tc>
          <w:tcPr>
            <w:tcW w:w="744" w:type="dxa"/>
            <w:tcBorders>
              <w:top w:val="nil"/>
              <w:left w:val="nil"/>
              <w:bottom w:val="single" w:sz="4" w:space="0" w:color="auto"/>
              <w:right w:val="single" w:sz="18"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0.25</w:t>
            </w:r>
          </w:p>
        </w:tc>
      </w:tr>
      <w:tr w:rsidR="004F3085" w:rsidRPr="004F3085" w:rsidTr="00385093">
        <w:trPr>
          <w:trHeight w:val="298"/>
        </w:trPr>
        <w:tc>
          <w:tcPr>
            <w:tcW w:w="1910" w:type="dxa"/>
            <w:tcBorders>
              <w:top w:val="nil"/>
              <w:left w:val="single" w:sz="18" w:space="0" w:color="auto"/>
              <w:bottom w:val="single" w:sz="18" w:space="0" w:color="auto"/>
              <w:right w:val="single" w:sz="4" w:space="0" w:color="auto"/>
            </w:tcBorders>
            <w:shd w:val="clear" w:color="auto" w:fill="EEECE1" w:themeFill="background2"/>
            <w:noWrap/>
            <w:vAlign w:val="bottom"/>
            <w:hideMark/>
          </w:tcPr>
          <w:p w:rsidR="004F3085" w:rsidRPr="004F3085" w:rsidRDefault="004F3085" w:rsidP="004F3085">
            <w:pPr>
              <w:spacing w:after="0" w:line="240" w:lineRule="auto"/>
              <w:rPr>
                <w:rFonts w:ascii="Calibri" w:eastAsia="Times New Roman" w:hAnsi="Calibri" w:cs="Times New Roman"/>
                <w:b/>
                <w:bCs/>
                <w:color w:val="000000"/>
              </w:rPr>
            </w:pPr>
            <w:r w:rsidRPr="004F3085">
              <w:rPr>
                <w:rFonts w:ascii="Calibri" w:eastAsia="Times New Roman" w:hAnsi="Calibri" w:cs="Times New Roman"/>
                <w:b/>
                <w:bCs/>
                <w:color w:val="000000"/>
              </w:rPr>
              <w:t>% error</w:t>
            </w:r>
          </w:p>
        </w:tc>
        <w:tc>
          <w:tcPr>
            <w:tcW w:w="809" w:type="dxa"/>
            <w:tcBorders>
              <w:top w:val="nil"/>
              <w:left w:val="nil"/>
              <w:bottom w:val="single" w:sz="18" w:space="0" w:color="auto"/>
              <w:right w:val="single" w:sz="4" w:space="0" w:color="auto"/>
            </w:tcBorders>
            <w:shd w:val="clear" w:color="auto" w:fill="EEECE1" w:themeFill="background2"/>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3.7%</w:t>
            </w:r>
          </w:p>
        </w:tc>
        <w:tc>
          <w:tcPr>
            <w:tcW w:w="809" w:type="dxa"/>
            <w:tcBorders>
              <w:top w:val="nil"/>
              <w:left w:val="nil"/>
              <w:bottom w:val="single" w:sz="18" w:space="0" w:color="auto"/>
              <w:right w:val="single" w:sz="4" w:space="0" w:color="auto"/>
            </w:tcBorders>
            <w:shd w:val="clear" w:color="auto" w:fill="EEECE1" w:themeFill="background2"/>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24.3%</w:t>
            </w:r>
          </w:p>
        </w:tc>
        <w:tc>
          <w:tcPr>
            <w:tcW w:w="853" w:type="dxa"/>
            <w:tcBorders>
              <w:top w:val="nil"/>
              <w:left w:val="nil"/>
              <w:bottom w:val="single" w:sz="18" w:space="0" w:color="auto"/>
              <w:right w:val="single" w:sz="4" w:space="0" w:color="auto"/>
            </w:tcBorders>
            <w:shd w:val="clear" w:color="auto" w:fill="EEECE1" w:themeFill="background2"/>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418.9%</w:t>
            </w:r>
          </w:p>
        </w:tc>
        <w:tc>
          <w:tcPr>
            <w:tcW w:w="744" w:type="dxa"/>
            <w:tcBorders>
              <w:top w:val="nil"/>
              <w:left w:val="nil"/>
              <w:bottom w:val="single" w:sz="18" w:space="0" w:color="auto"/>
              <w:right w:val="single" w:sz="4" w:space="0" w:color="auto"/>
            </w:tcBorders>
            <w:shd w:val="clear" w:color="auto" w:fill="EEECE1" w:themeFill="background2"/>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49.3%</w:t>
            </w:r>
          </w:p>
        </w:tc>
        <w:tc>
          <w:tcPr>
            <w:tcW w:w="744" w:type="dxa"/>
            <w:tcBorders>
              <w:top w:val="nil"/>
              <w:left w:val="nil"/>
              <w:bottom w:val="single" w:sz="18" w:space="0" w:color="auto"/>
              <w:right w:val="single" w:sz="4" w:space="0" w:color="auto"/>
            </w:tcBorders>
            <w:shd w:val="clear" w:color="auto" w:fill="EEECE1" w:themeFill="background2"/>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45.4%</w:t>
            </w:r>
          </w:p>
        </w:tc>
        <w:tc>
          <w:tcPr>
            <w:tcW w:w="741" w:type="dxa"/>
            <w:tcBorders>
              <w:top w:val="nil"/>
              <w:left w:val="nil"/>
              <w:bottom w:val="single" w:sz="18" w:space="0" w:color="auto"/>
              <w:right w:val="single" w:sz="4" w:space="0" w:color="auto"/>
            </w:tcBorders>
            <w:shd w:val="clear" w:color="auto" w:fill="EEECE1" w:themeFill="background2"/>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3.6%</w:t>
            </w:r>
          </w:p>
        </w:tc>
        <w:tc>
          <w:tcPr>
            <w:tcW w:w="853" w:type="dxa"/>
            <w:tcBorders>
              <w:top w:val="nil"/>
              <w:left w:val="nil"/>
              <w:bottom w:val="single" w:sz="18" w:space="0" w:color="auto"/>
              <w:right w:val="single" w:sz="4" w:space="0" w:color="auto"/>
            </w:tcBorders>
            <w:shd w:val="clear" w:color="auto" w:fill="EEECE1" w:themeFill="background2"/>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46.3%</w:t>
            </w:r>
          </w:p>
        </w:tc>
        <w:tc>
          <w:tcPr>
            <w:tcW w:w="744" w:type="dxa"/>
            <w:tcBorders>
              <w:top w:val="nil"/>
              <w:left w:val="nil"/>
              <w:bottom w:val="single" w:sz="18" w:space="0" w:color="auto"/>
              <w:right w:val="single" w:sz="4" w:space="0" w:color="auto"/>
            </w:tcBorders>
            <w:shd w:val="clear" w:color="auto" w:fill="EEECE1" w:themeFill="background2"/>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33.5%</w:t>
            </w:r>
          </w:p>
        </w:tc>
        <w:tc>
          <w:tcPr>
            <w:tcW w:w="744" w:type="dxa"/>
            <w:tcBorders>
              <w:top w:val="nil"/>
              <w:left w:val="nil"/>
              <w:bottom w:val="single" w:sz="18" w:space="0" w:color="auto"/>
              <w:right w:val="single" w:sz="4" w:space="0" w:color="auto"/>
            </w:tcBorders>
            <w:shd w:val="clear" w:color="auto" w:fill="EEECE1" w:themeFill="background2"/>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3.6%</w:t>
            </w:r>
          </w:p>
        </w:tc>
        <w:tc>
          <w:tcPr>
            <w:tcW w:w="744" w:type="dxa"/>
            <w:tcBorders>
              <w:top w:val="nil"/>
              <w:left w:val="nil"/>
              <w:bottom w:val="single" w:sz="18" w:space="0" w:color="auto"/>
              <w:right w:val="single" w:sz="18" w:space="0" w:color="auto"/>
            </w:tcBorders>
            <w:shd w:val="clear" w:color="auto" w:fill="EEECE1" w:themeFill="background2"/>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73.6%</w:t>
            </w:r>
          </w:p>
        </w:tc>
      </w:tr>
      <w:tr w:rsidR="004F3085" w:rsidRPr="004F3085" w:rsidTr="00385093">
        <w:trPr>
          <w:trHeight w:val="284"/>
        </w:trPr>
        <w:tc>
          <w:tcPr>
            <w:tcW w:w="1910" w:type="dxa"/>
            <w:tcBorders>
              <w:top w:val="single" w:sz="18" w:space="0" w:color="auto"/>
              <w:left w:val="single" w:sz="18" w:space="0" w:color="auto"/>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rPr>
                <w:rFonts w:ascii="Calibri" w:eastAsia="Times New Roman" w:hAnsi="Calibri" w:cs="Times New Roman"/>
                <w:b/>
                <w:bCs/>
                <w:color w:val="000000"/>
              </w:rPr>
            </w:pPr>
            <w:r w:rsidRPr="004F3085">
              <w:rPr>
                <w:rFonts w:ascii="Calibri" w:eastAsia="Times New Roman" w:hAnsi="Calibri" w:cs="Times New Roman"/>
                <w:b/>
                <w:bCs/>
                <w:color w:val="000000"/>
              </w:rPr>
              <w:t>SPICE Id (uA)</w:t>
            </w:r>
          </w:p>
        </w:tc>
        <w:tc>
          <w:tcPr>
            <w:tcW w:w="809" w:type="dxa"/>
            <w:tcBorders>
              <w:top w:val="single" w:sz="18" w:space="0" w:color="auto"/>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180.80</w:t>
            </w:r>
          </w:p>
        </w:tc>
        <w:tc>
          <w:tcPr>
            <w:tcW w:w="809" w:type="dxa"/>
            <w:tcBorders>
              <w:top w:val="single" w:sz="18" w:space="0" w:color="auto"/>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180.80</w:t>
            </w:r>
          </w:p>
        </w:tc>
        <w:tc>
          <w:tcPr>
            <w:tcW w:w="853" w:type="dxa"/>
            <w:tcBorders>
              <w:top w:val="single" w:sz="18" w:space="0" w:color="auto"/>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122.40</w:t>
            </w:r>
          </w:p>
        </w:tc>
        <w:tc>
          <w:tcPr>
            <w:tcW w:w="744" w:type="dxa"/>
            <w:tcBorders>
              <w:top w:val="single" w:sz="18" w:space="0" w:color="auto"/>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68.40</w:t>
            </w:r>
          </w:p>
        </w:tc>
        <w:tc>
          <w:tcPr>
            <w:tcW w:w="744" w:type="dxa"/>
            <w:tcBorders>
              <w:top w:val="single" w:sz="18" w:space="0" w:color="auto"/>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68.40</w:t>
            </w:r>
          </w:p>
        </w:tc>
        <w:tc>
          <w:tcPr>
            <w:tcW w:w="741" w:type="dxa"/>
            <w:tcBorders>
              <w:top w:val="single" w:sz="18" w:space="0" w:color="auto"/>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64.10</w:t>
            </w:r>
          </w:p>
        </w:tc>
        <w:tc>
          <w:tcPr>
            <w:tcW w:w="853" w:type="dxa"/>
            <w:tcBorders>
              <w:top w:val="single" w:sz="18" w:space="0" w:color="auto"/>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37.60</w:t>
            </w:r>
          </w:p>
        </w:tc>
        <w:tc>
          <w:tcPr>
            <w:tcW w:w="744" w:type="dxa"/>
            <w:tcBorders>
              <w:top w:val="single" w:sz="18" w:space="0" w:color="auto"/>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37.60</w:t>
            </w:r>
          </w:p>
        </w:tc>
        <w:tc>
          <w:tcPr>
            <w:tcW w:w="744" w:type="dxa"/>
            <w:tcBorders>
              <w:top w:val="single" w:sz="18" w:space="0" w:color="auto"/>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45.00</w:t>
            </w:r>
          </w:p>
        </w:tc>
        <w:tc>
          <w:tcPr>
            <w:tcW w:w="744" w:type="dxa"/>
            <w:tcBorders>
              <w:top w:val="single" w:sz="18" w:space="0" w:color="auto"/>
              <w:left w:val="nil"/>
              <w:bottom w:val="single" w:sz="4" w:space="0" w:color="auto"/>
              <w:right w:val="single" w:sz="18"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39.30</w:t>
            </w:r>
          </w:p>
        </w:tc>
      </w:tr>
      <w:tr w:rsidR="004F3085" w:rsidRPr="004F3085" w:rsidTr="00385093">
        <w:trPr>
          <w:trHeight w:val="284"/>
        </w:trPr>
        <w:tc>
          <w:tcPr>
            <w:tcW w:w="1910" w:type="dxa"/>
            <w:tcBorders>
              <w:top w:val="nil"/>
              <w:left w:val="single" w:sz="18" w:space="0" w:color="auto"/>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rPr>
                <w:rFonts w:ascii="Calibri" w:eastAsia="Times New Roman" w:hAnsi="Calibri" w:cs="Times New Roman"/>
                <w:b/>
                <w:bCs/>
                <w:color w:val="000000"/>
              </w:rPr>
            </w:pPr>
            <w:r w:rsidRPr="004F3085">
              <w:rPr>
                <w:rFonts w:ascii="Calibri" w:eastAsia="Times New Roman" w:hAnsi="Calibri" w:cs="Times New Roman"/>
                <w:b/>
                <w:bCs/>
                <w:color w:val="000000"/>
              </w:rPr>
              <w:t>Computed Id (uA)</w:t>
            </w:r>
          </w:p>
        </w:tc>
        <w:tc>
          <w:tcPr>
            <w:tcW w:w="809" w:type="dxa"/>
            <w:tcBorders>
              <w:top w:val="nil"/>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125.11</w:t>
            </w:r>
          </w:p>
        </w:tc>
        <w:tc>
          <w:tcPr>
            <w:tcW w:w="809" w:type="dxa"/>
            <w:tcBorders>
              <w:top w:val="nil"/>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87.13</w:t>
            </w:r>
          </w:p>
        </w:tc>
        <w:tc>
          <w:tcPr>
            <w:tcW w:w="853" w:type="dxa"/>
            <w:tcBorders>
              <w:top w:val="nil"/>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19.99</w:t>
            </w:r>
          </w:p>
        </w:tc>
        <w:tc>
          <w:tcPr>
            <w:tcW w:w="744" w:type="dxa"/>
            <w:tcBorders>
              <w:top w:val="nil"/>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25.19</w:t>
            </w:r>
          </w:p>
        </w:tc>
        <w:tc>
          <w:tcPr>
            <w:tcW w:w="744" w:type="dxa"/>
            <w:tcBorders>
              <w:top w:val="nil"/>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21.72</w:t>
            </w:r>
          </w:p>
        </w:tc>
        <w:tc>
          <w:tcPr>
            <w:tcW w:w="741" w:type="dxa"/>
            <w:tcBorders>
              <w:top w:val="nil"/>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60.31</w:t>
            </w:r>
          </w:p>
        </w:tc>
        <w:tc>
          <w:tcPr>
            <w:tcW w:w="853" w:type="dxa"/>
            <w:tcBorders>
              <w:top w:val="nil"/>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205.03</w:t>
            </w:r>
          </w:p>
        </w:tc>
        <w:tc>
          <w:tcPr>
            <w:tcW w:w="744" w:type="dxa"/>
            <w:tcBorders>
              <w:top w:val="nil"/>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33.19</w:t>
            </w:r>
          </w:p>
        </w:tc>
        <w:tc>
          <w:tcPr>
            <w:tcW w:w="744" w:type="dxa"/>
            <w:tcBorders>
              <w:top w:val="nil"/>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20.10</w:t>
            </w:r>
          </w:p>
        </w:tc>
        <w:tc>
          <w:tcPr>
            <w:tcW w:w="744" w:type="dxa"/>
            <w:tcBorders>
              <w:top w:val="nil"/>
              <w:left w:val="nil"/>
              <w:bottom w:val="single" w:sz="4" w:space="0" w:color="auto"/>
              <w:right w:val="single" w:sz="18"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7.15</w:t>
            </w:r>
          </w:p>
        </w:tc>
      </w:tr>
      <w:tr w:rsidR="004F3085" w:rsidRPr="004F3085" w:rsidTr="00385093">
        <w:trPr>
          <w:trHeight w:val="298"/>
        </w:trPr>
        <w:tc>
          <w:tcPr>
            <w:tcW w:w="1910" w:type="dxa"/>
            <w:tcBorders>
              <w:top w:val="nil"/>
              <w:left w:val="single" w:sz="18" w:space="0" w:color="auto"/>
              <w:bottom w:val="single" w:sz="18" w:space="0" w:color="auto"/>
              <w:right w:val="single" w:sz="4" w:space="0" w:color="auto"/>
            </w:tcBorders>
            <w:shd w:val="clear" w:color="auto" w:fill="EEECE1" w:themeFill="background2"/>
            <w:noWrap/>
            <w:vAlign w:val="bottom"/>
            <w:hideMark/>
          </w:tcPr>
          <w:p w:rsidR="004F3085" w:rsidRPr="004F3085" w:rsidRDefault="004F3085" w:rsidP="004F3085">
            <w:pPr>
              <w:spacing w:after="0" w:line="240" w:lineRule="auto"/>
              <w:rPr>
                <w:rFonts w:ascii="Calibri" w:eastAsia="Times New Roman" w:hAnsi="Calibri" w:cs="Times New Roman"/>
                <w:b/>
                <w:bCs/>
                <w:color w:val="000000"/>
              </w:rPr>
            </w:pPr>
            <w:r w:rsidRPr="004F3085">
              <w:rPr>
                <w:rFonts w:ascii="Calibri" w:eastAsia="Times New Roman" w:hAnsi="Calibri" w:cs="Times New Roman"/>
                <w:b/>
                <w:bCs/>
                <w:color w:val="000000"/>
              </w:rPr>
              <w:t>% error</w:t>
            </w:r>
          </w:p>
        </w:tc>
        <w:tc>
          <w:tcPr>
            <w:tcW w:w="809" w:type="dxa"/>
            <w:tcBorders>
              <w:top w:val="nil"/>
              <w:left w:val="nil"/>
              <w:bottom w:val="single" w:sz="18" w:space="0" w:color="auto"/>
              <w:right w:val="single" w:sz="4" w:space="0" w:color="auto"/>
            </w:tcBorders>
            <w:shd w:val="clear" w:color="auto" w:fill="EEECE1" w:themeFill="background2"/>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30.8%</w:t>
            </w:r>
          </w:p>
        </w:tc>
        <w:tc>
          <w:tcPr>
            <w:tcW w:w="809" w:type="dxa"/>
            <w:tcBorders>
              <w:top w:val="nil"/>
              <w:left w:val="nil"/>
              <w:bottom w:val="single" w:sz="18" w:space="0" w:color="auto"/>
              <w:right w:val="single" w:sz="4" w:space="0" w:color="auto"/>
            </w:tcBorders>
            <w:shd w:val="clear" w:color="auto" w:fill="EEECE1" w:themeFill="background2"/>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51.8%</w:t>
            </w:r>
          </w:p>
        </w:tc>
        <w:tc>
          <w:tcPr>
            <w:tcW w:w="853" w:type="dxa"/>
            <w:tcBorders>
              <w:top w:val="nil"/>
              <w:left w:val="nil"/>
              <w:bottom w:val="single" w:sz="18" w:space="0" w:color="auto"/>
              <w:right w:val="single" w:sz="4" w:space="0" w:color="auto"/>
            </w:tcBorders>
            <w:shd w:val="clear" w:color="auto" w:fill="EEECE1" w:themeFill="background2"/>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83.7%</w:t>
            </w:r>
          </w:p>
        </w:tc>
        <w:tc>
          <w:tcPr>
            <w:tcW w:w="744" w:type="dxa"/>
            <w:tcBorders>
              <w:top w:val="nil"/>
              <w:left w:val="nil"/>
              <w:bottom w:val="single" w:sz="18" w:space="0" w:color="auto"/>
              <w:right w:val="single" w:sz="4" w:space="0" w:color="auto"/>
            </w:tcBorders>
            <w:shd w:val="clear" w:color="auto" w:fill="EEECE1" w:themeFill="background2"/>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63.2%</w:t>
            </w:r>
          </w:p>
        </w:tc>
        <w:tc>
          <w:tcPr>
            <w:tcW w:w="744" w:type="dxa"/>
            <w:tcBorders>
              <w:top w:val="nil"/>
              <w:left w:val="nil"/>
              <w:bottom w:val="single" w:sz="18" w:space="0" w:color="auto"/>
              <w:right w:val="single" w:sz="4" w:space="0" w:color="auto"/>
            </w:tcBorders>
            <w:shd w:val="clear" w:color="auto" w:fill="EEECE1" w:themeFill="background2"/>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68.2%</w:t>
            </w:r>
          </w:p>
        </w:tc>
        <w:tc>
          <w:tcPr>
            <w:tcW w:w="741" w:type="dxa"/>
            <w:tcBorders>
              <w:top w:val="nil"/>
              <w:left w:val="nil"/>
              <w:bottom w:val="single" w:sz="18" w:space="0" w:color="auto"/>
              <w:right w:val="single" w:sz="4" w:space="0" w:color="auto"/>
            </w:tcBorders>
            <w:shd w:val="clear" w:color="auto" w:fill="EEECE1" w:themeFill="background2"/>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5.9%</w:t>
            </w:r>
          </w:p>
        </w:tc>
        <w:tc>
          <w:tcPr>
            <w:tcW w:w="853" w:type="dxa"/>
            <w:tcBorders>
              <w:top w:val="nil"/>
              <w:left w:val="nil"/>
              <w:bottom w:val="single" w:sz="18" w:space="0" w:color="auto"/>
              <w:right w:val="single" w:sz="4" w:space="0" w:color="auto"/>
            </w:tcBorders>
            <w:shd w:val="clear" w:color="auto" w:fill="EEECE1" w:themeFill="background2"/>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445.3%</w:t>
            </w:r>
          </w:p>
        </w:tc>
        <w:tc>
          <w:tcPr>
            <w:tcW w:w="744" w:type="dxa"/>
            <w:tcBorders>
              <w:top w:val="nil"/>
              <w:left w:val="nil"/>
              <w:bottom w:val="single" w:sz="18" w:space="0" w:color="auto"/>
              <w:right w:val="single" w:sz="4" w:space="0" w:color="auto"/>
            </w:tcBorders>
            <w:shd w:val="clear" w:color="auto" w:fill="EEECE1" w:themeFill="background2"/>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11.7%</w:t>
            </w:r>
          </w:p>
        </w:tc>
        <w:tc>
          <w:tcPr>
            <w:tcW w:w="744" w:type="dxa"/>
            <w:tcBorders>
              <w:top w:val="nil"/>
              <w:left w:val="nil"/>
              <w:bottom w:val="single" w:sz="18" w:space="0" w:color="auto"/>
              <w:right w:val="single" w:sz="4" w:space="0" w:color="auto"/>
            </w:tcBorders>
            <w:shd w:val="clear" w:color="auto" w:fill="EEECE1" w:themeFill="background2"/>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55.3%</w:t>
            </w:r>
          </w:p>
        </w:tc>
        <w:tc>
          <w:tcPr>
            <w:tcW w:w="744" w:type="dxa"/>
            <w:tcBorders>
              <w:top w:val="nil"/>
              <w:left w:val="nil"/>
              <w:bottom w:val="single" w:sz="18" w:space="0" w:color="auto"/>
              <w:right w:val="single" w:sz="18" w:space="0" w:color="auto"/>
            </w:tcBorders>
            <w:shd w:val="clear" w:color="auto" w:fill="EEECE1" w:themeFill="background2"/>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81.8%</w:t>
            </w:r>
          </w:p>
        </w:tc>
      </w:tr>
      <w:tr w:rsidR="004F3085" w:rsidRPr="004F3085" w:rsidTr="00385093">
        <w:trPr>
          <w:trHeight w:val="284"/>
        </w:trPr>
        <w:tc>
          <w:tcPr>
            <w:tcW w:w="1910" w:type="dxa"/>
            <w:tcBorders>
              <w:top w:val="single" w:sz="18" w:space="0" w:color="auto"/>
              <w:left w:val="single" w:sz="18" w:space="0" w:color="auto"/>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rPr>
                <w:rFonts w:ascii="Calibri" w:eastAsia="Times New Roman" w:hAnsi="Calibri" w:cs="Times New Roman"/>
                <w:b/>
                <w:bCs/>
                <w:color w:val="000000"/>
              </w:rPr>
            </w:pPr>
            <w:r w:rsidRPr="004F3085">
              <w:rPr>
                <w:rFonts w:ascii="Calibri" w:eastAsia="Times New Roman" w:hAnsi="Calibri" w:cs="Times New Roman"/>
                <w:b/>
                <w:bCs/>
                <w:color w:val="000000"/>
              </w:rPr>
              <w:t>Final W (um)</w:t>
            </w:r>
          </w:p>
        </w:tc>
        <w:tc>
          <w:tcPr>
            <w:tcW w:w="809" w:type="dxa"/>
            <w:tcBorders>
              <w:top w:val="single" w:sz="18" w:space="0" w:color="auto"/>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17</w:t>
            </w:r>
          </w:p>
        </w:tc>
        <w:tc>
          <w:tcPr>
            <w:tcW w:w="809" w:type="dxa"/>
            <w:tcBorders>
              <w:top w:val="single" w:sz="18" w:space="0" w:color="auto"/>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20</w:t>
            </w:r>
          </w:p>
        </w:tc>
        <w:tc>
          <w:tcPr>
            <w:tcW w:w="853" w:type="dxa"/>
            <w:tcBorders>
              <w:top w:val="single" w:sz="18" w:space="0" w:color="auto"/>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23</w:t>
            </w:r>
          </w:p>
        </w:tc>
        <w:tc>
          <w:tcPr>
            <w:tcW w:w="744" w:type="dxa"/>
            <w:tcBorders>
              <w:top w:val="single" w:sz="18" w:space="0" w:color="auto"/>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8</w:t>
            </w:r>
          </w:p>
        </w:tc>
        <w:tc>
          <w:tcPr>
            <w:tcW w:w="744" w:type="dxa"/>
            <w:tcBorders>
              <w:top w:val="single" w:sz="18" w:space="0" w:color="auto"/>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8</w:t>
            </w:r>
          </w:p>
        </w:tc>
        <w:tc>
          <w:tcPr>
            <w:tcW w:w="741" w:type="dxa"/>
            <w:tcBorders>
              <w:top w:val="single" w:sz="18" w:space="0" w:color="auto"/>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6</w:t>
            </w:r>
          </w:p>
        </w:tc>
        <w:tc>
          <w:tcPr>
            <w:tcW w:w="853" w:type="dxa"/>
            <w:tcBorders>
              <w:top w:val="single" w:sz="18" w:space="0" w:color="auto"/>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2</w:t>
            </w:r>
          </w:p>
        </w:tc>
        <w:tc>
          <w:tcPr>
            <w:tcW w:w="744" w:type="dxa"/>
            <w:tcBorders>
              <w:top w:val="single" w:sz="18" w:space="0" w:color="auto"/>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3</w:t>
            </w:r>
          </w:p>
        </w:tc>
        <w:tc>
          <w:tcPr>
            <w:tcW w:w="744" w:type="dxa"/>
            <w:tcBorders>
              <w:top w:val="single" w:sz="18" w:space="0" w:color="auto"/>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4</w:t>
            </w:r>
          </w:p>
        </w:tc>
        <w:tc>
          <w:tcPr>
            <w:tcW w:w="744" w:type="dxa"/>
            <w:tcBorders>
              <w:top w:val="single" w:sz="18" w:space="0" w:color="auto"/>
              <w:left w:val="nil"/>
              <w:bottom w:val="single" w:sz="4" w:space="0" w:color="auto"/>
              <w:right w:val="single" w:sz="18"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60</w:t>
            </w:r>
          </w:p>
        </w:tc>
      </w:tr>
      <w:tr w:rsidR="004F3085" w:rsidRPr="004F3085" w:rsidTr="00385093">
        <w:trPr>
          <w:trHeight w:val="298"/>
        </w:trPr>
        <w:tc>
          <w:tcPr>
            <w:tcW w:w="1910" w:type="dxa"/>
            <w:tcBorders>
              <w:top w:val="nil"/>
              <w:left w:val="single" w:sz="18" w:space="0" w:color="auto"/>
              <w:bottom w:val="single" w:sz="18" w:space="0" w:color="auto"/>
              <w:right w:val="single" w:sz="4" w:space="0" w:color="auto"/>
            </w:tcBorders>
            <w:shd w:val="clear" w:color="auto" w:fill="auto"/>
            <w:noWrap/>
            <w:vAlign w:val="bottom"/>
            <w:hideMark/>
          </w:tcPr>
          <w:p w:rsidR="004F3085" w:rsidRPr="004F3085" w:rsidRDefault="004F3085" w:rsidP="004F3085">
            <w:pPr>
              <w:spacing w:after="0" w:line="240" w:lineRule="auto"/>
              <w:rPr>
                <w:rFonts w:ascii="Calibri" w:eastAsia="Times New Roman" w:hAnsi="Calibri" w:cs="Times New Roman"/>
                <w:b/>
                <w:bCs/>
                <w:color w:val="000000"/>
              </w:rPr>
            </w:pPr>
            <w:r w:rsidRPr="004F3085">
              <w:rPr>
                <w:rFonts w:ascii="Calibri" w:eastAsia="Times New Roman" w:hAnsi="Calibri" w:cs="Times New Roman"/>
                <w:b/>
                <w:bCs/>
                <w:color w:val="000000"/>
              </w:rPr>
              <w:t>Computed W (um)</w:t>
            </w:r>
          </w:p>
        </w:tc>
        <w:tc>
          <w:tcPr>
            <w:tcW w:w="809" w:type="dxa"/>
            <w:tcBorders>
              <w:top w:val="nil"/>
              <w:left w:val="nil"/>
              <w:bottom w:val="single" w:sz="18"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19</w:t>
            </w:r>
          </w:p>
        </w:tc>
        <w:tc>
          <w:tcPr>
            <w:tcW w:w="809" w:type="dxa"/>
            <w:tcBorders>
              <w:top w:val="nil"/>
              <w:left w:val="nil"/>
              <w:bottom w:val="single" w:sz="18"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12</w:t>
            </w:r>
          </w:p>
        </w:tc>
        <w:tc>
          <w:tcPr>
            <w:tcW w:w="853" w:type="dxa"/>
            <w:tcBorders>
              <w:top w:val="nil"/>
              <w:left w:val="nil"/>
              <w:bottom w:val="single" w:sz="18"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2</w:t>
            </w:r>
          </w:p>
        </w:tc>
        <w:tc>
          <w:tcPr>
            <w:tcW w:w="744" w:type="dxa"/>
            <w:tcBorders>
              <w:top w:val="nil"/>
              <w:left w:val="nil"/>
              <w:bottom w:val="single" w:sz="18"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3</w:t>
            </w:r>
          </w:p>
        </w:tc>
        <w:tc>
          <w:tcPr>
            <w:tcW w:w="744" w:type="dxa"/>
            <w:tcBorders>
              <w:top w:val="nil"/>
              <w:left w:val="nil"/>
              <w:bottom w:val="single" w:sz="18"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3</w:t>
            </w:r>
          </w:p>
        </w:tc>
        <w:tc>
          <w:tcPr>
            <w:tcW w:w="741" w:type="dxa"/>
            <w:tcBorders>
              <w:top w:val="nil"/>
              <w:left w:val="nil"/>
              <w:bottom w:val="single" w:sz="18"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6</w:t>
            </w:r>
          </w:p>
        </w:tc>
        <w:tc>
          <w:tcPr>
            <w:tcW w:w="853" w:type="dxa"/>
            <w:tcBorders>
              <w:top w:val="nil"/>
              <w:left w:val="nil"/>
              <w:bottom w:val="single" w:sz="18"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15</w:t>
            </w:r>
          </w:p>
        </w:tc>
        <w:tc>
          <w:tcPr>
            <w:tcW w:w="744" w:type="dxa"/>
            <w:tcBorders>
              <w:top w:val="nil"/>
              <w:left w:val="nil"/>
              <w:bottom w:val="single" w:sz="18"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3</w:t>
            </w:r>
          </w:p>
        </w:tc>
        <w:tc>
          <w:tcPr>
            <w:tcW w:w="744" w:type="dxa"/>
            <w:tcBorders>
              <w:top w:val="nil"/>
              <w:left w:val="nil"/>
              <w:bottom w:val="single" w:sz="18"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2</w:t>
            </w:r>
          </w:p>
        </w:tc>
        <w:tc>
          <w:tcPr>
            <w:tcW w:w="744" w:type="dxa"/>
            <w:tcBorders>
              <w:top w:val="nil"/>
              <w:left w:val="nil"/>
              <w:bottom w:val="single" w:sz="18" w:space="0" w:color="auto"/>
              <w:right w:val="single" w:sz="18"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14</w:t>
            </w:r>
          </w:p>
        </w:tc>
      </w:tr>
      <w:tr w:rsidR="004F3085" w:rsidRPr="004F3085" w:rsidTr="00385093">
        <w:trPr>
          <w:trHeight w:val="284"/>
        </w:trPr>
        <w:tc>
          <w:tcPr>
            <w:tcW w:w="1910" w:type="dxa"/>
            <w:tcBorders>
              <w:top w:val="single" w:sz="18" w:space="0" w:color="auto"/>
              <w:left w:val="single" w:sz="18" w:space="0" w:color="auto"/>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rPr>
                <w:rFonts w:ascii="Calibri" w:eastAsia="Times New Roman" w:hAnsi="Calibri" w:cs="Times New Roman"/>
                <w:b/>
                <w:bCs/>
                <w:color w:val="000000"/>
              </w:rPr>
            </w:pPr>
            <w:r w:rsidRPr="004F3085">
              <w:rPr>
                <w:rFonts w:ascii="Calibri" w:eastAsia="Times New Roman" w:hAnsi="Calibri" w:cs="Times New Roman"/>
                <w:b/>
                <w:bCs/>
                <w:color w:val="000000"/>
              </w:rPr>
              <w:t>Final L (um)</w:t>
            </w:r>
          </w:p>
        </w:tc>
        <w:tc>
          <w:tcPr>
            <w:tcW w:w="809" w:type="dxa"/>
            <w:tcBorders>
              <w:top w:val="single" w:sz="18" w:space="0" w:color="auto"/>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2</w:t>
            </w:r>
          </w:p>
        </w:tc>
        <w:tc>
          <w:tcPr>
            <w:tcW w:w="809" w:type="dxa"/>
            <w:tcBorders>
              <w:top w:val="single" w:sz="18" w:space="0" w:color="auto"/>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1</w:t>
            </w:r>
          </w:p>
        </w:tc>
        <w:tc>
          <w:tcPr>
            <w:tcW w:w="853" w:type="dxa"/>
            <w:tcBorders>
              <w:top w:val="single" w:sz="18" w:space="0" w:color="auto"/>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2</w:t>
            </w:r>
          </w:p>
        </w:tc>
        <w:tc>
          <w:tcPr>
            <w:tcW w:w="744" w:type="dxa"/>
            <w:tcBorders>
              <w:top w:val="single" w:sz="18" w:space="0" w:color="auto"/>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1</w:t>
            </w:r>
          </w:p>
        </w:tc>
        <w:tc>
          <w:tcPr>
            <w:tcW w:w="744" w:type="dxa"/>
            <w:tcBorders>
              <w:top w:val="single" w:sz="18" w:space="0" w:color="auto"/>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1</w:t>
            </w:r>
          </w:p>
        </w:tc>
        <w:tc>
          <w:tcPr>
            <w:tcW w:w="741" w:type="dxa"/>
            <w:tcBorders>
              <w:top w:val="single" w:sz="18" w:space="0" w:color="auto"/>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2</w:t>
            </w:r>
          </w:p>
        </w:tc>
        <w:tc>
          <w:tcPr>
            <w:tcW w:w="853" w:type="dxa"/>
            <w:tcBorders>
              <w:top w:val="single" w:sz="18" w:space="0" w:color="auto"/>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1</w:t>
            </w:r>
          </w:p>
        </w:tc>
        <w:tc>
          <w:tcPr>
            <w:tcW w:w="744" w:type="dxa"/>
            <w:tcBorders>
              <w:top w:val="single" w:sz="18" w:space="0" w:color="auto"/>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1</w:t>
            </w:r>
          </w:p>
        </w:tc>
        <w:tc>
          <w:tcPr>
            <w:tcW w:w="744" w:type="dxa"/>
            <w:tcBorders>
              <w:top w:val="single" w:sz="18" w:space="0" w:color="auto"/>
              <w:left w:val="nil"/>
              <w:bottom w:val="single" w:sz="4" w:space="0" w:color="auto"/>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2</w:t>
            </w:r>
          </w:p>
        </w:tc>
        <w:tc>
          <w:tcPr>
            <w:tcW w:w="744" w:type="dxa"/>
            <w:tcBorders>
              <w:top w:val="single" w:sz="18" w:space="0" w:color="auto"/>
              <w:left w:val="nil"/>
              <w:bottom w:val="single" w:sz="4" w:space="0" w:color="auto"/>
              <w:right w:val="single" w:sz="18"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1</w:t>
            </w:r>
          </w:p>
        </w:tc>
      </w:tr>
      <w:tr w:rsidR="004F3085" w:rsidRPr="004F3085" w:rsidTr="00385093">
        <w:trPr>
          <w:trHeight w:val="298"/>
        </w:trPr>
        <w:tc>
          <w:tcPr>
            <w:tcW w:w="1910" w:type="dxa"/>
            <w:tcBorders>
              <w:top w:val="nil"/>
              <w:left w:val="single" w:sz="18" w:space="0" w:color="auto"/>
              <w:bottom w:val="nil"/>
              <w:right w:val="single" w:sz="4" w:space="0" w:color="auto"/>
            </w:tcBorders>
            <w:shd w:val="clear" w:color="auto" w:fill="auto"/>
            <w:noWrap/>
            <w:vAlign w:val="bottom"/>
            <w:hideMark/>
          </w:tcPr>
          <w:p w:rsidR="004F3085" w:rsidRPr="004F3085" w:rsidRDefault="004F3085" w:rsidP="004F3085">
            <w:pPr>
              <w:spacing w:after="0" w:line="240" w:lineRule="auto"/>
              <w:rPr>
                <w:rFonts w:ascii="Calibri" w:eastAsia="Times New Roman" w:hAnsi="Calibri" w:cs="Times New Roman"/>
                <w:b/>
                <w:bCs/>
                <w:color w:val="000000"/>
              </w:rPr>
            </w:pPr>
            <w:r w:rsidRPr="004F3085">
              <w:rPr>
                <w:rFonts w:ascii="Calibri" w:eastAsia="Times New Roman" w:hAnsi="Calibri" w:cs="Times New Roman"/>
                <w:b/>
                <w:bCs/>
                <w:color w:val="000000"/>
              </w:rPr>
              <w:t>Computed L (um)</w:t>
            </w:r>
          </w:p>
        </w:tc>
        <w:tc>
          <w:tcPr>
            <w:tcW w:w="809" w:type="dxa"/>
            <w:tcBorders>
              <w:top w:val="nil"/>
              <w:left w:val="nil"/>
              <w:bottom w:val="nil"/>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3</w:t>
            </w:r>
          </w:p>
        </w:tc>
        <w:tc>
          <w:tcPr>
            <w:tcW w:w="809" w:type="dxa"/>
            <w:tcBorders>
              <w:top w:val="nil"/>
              <w:left w:val="nil"/>
              <w:bottom w:val="nil"/>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1</w:t>
            </w:r>
          </w:p>
        </w:tc>
        <w:tc>
          <w:tcPr>
            <w:tcW w:w="853" w:type="dxa"/>
            <w:tcBorders>
              <w:top w:val="nil"/>
              <w:left w:val="nil"/>
              <w:bottom w:val="nil"/>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1</w:t>
            </w:r>
          </w:p>
        </w:tc>
        <w:tc>
          <w:tcPr>
            <w:tcW w:w="744" w:type="dxa"/>
            <w:tcBorders>
              <w:top w:val="nil"/>
              <w:left w:val="nil"/>
              <w:bottom w:val="nil"/>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1</w:t>
            </w:r>
          </w:p>
        </w:tc>
        <w:tc>
          <w:tcPr>
            <w:tcW w:w="744" w:type="dxa"/>
            <w:tcBorders>
              <w:top w:val="nil"/>
              <w:left w:val="nil"/>
              <w:bottom w:val="nil"/>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1</w:t>
            </w:r>
          </w:p>
        </w:tc>
        <w:tc>
          <w:tcPr>
            <w:tcW w:w="741" w:type="dxa"/>
            <w:tcBorders>
              <w:top w:val="nil"/>
              <w:left w:val="nil"/>
              <w:bottom w:val="nil"/>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2</w:t>
            </w:r>
          </w:p>
        </w:tc>
        <w:tc>
          <w:tcPr>
            <w:tcW w:w="853" w:type="dxa"/>
            <w:tcBorders>
              <w:top w:val="nil"/>
              <w:left w:val="nil"/>
              <w:bottom w:val="nil"/>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1</w:t>
            </w:r>
          </w:p>
        </w:tc>
        <w:tc>
          <w:tcPr>
            <w:tcW w:w="744" w:type="dxa"/>
            <w:tcBorders>
              <w:top w:val="nil"/>
              <w:left w:val="nil"/>
              <w:bottom w:val="nil"/>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1</w:t>
            </w:r>
          </w:p>
        </w:tc>
        <w:tc>
          <w:tcPr>
            <w:tcW w:w="744" w:type="dxa"/>
            <w:tcBorders>
              <w:top w:val="nil"/>
              <w:left w:val="nil"/>
              <w:bottom w:val="nil"/>
              <w:right w:val="single" w:sz="4" w:space="0" w:color="auto"/>
            </w:tcBorders>
            <w:shd w:val="clear" w:color="auto" w:fill="auto"/>
            <w:noWrap/>
            <w:vAlign w:val="bottom"/>
            <w:hideMark/>
          </w:tcPr>
          <w:p w:rsidR="004F3085" w:rsidRPr="004F3085" w:rsidRDefault="004F3085" w:rsidP="004F3085">
            <w:pPr>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2</w:t>
            </w:r>
          </w:p>
        </w:tc>
        <w:tc>
          <w:tcPr>
            <w:tcW w:w="744" w:type="dxa"/>
            <w:tcBorders>
              <w:top w:val="nil"/>
              <w:left w:val="nil"/>
              <w:bottom w:val="nil"/>
              <w:right w:val="single" w:sz="18" w:space="0" w:color="auto"/>
            </w:tcBorders>
            <w:shd w:val="clear" w:color="auto" w:fill="auto"/>
            <w:noWrap/>
            <w:vAlign w:val="bottom"/>
            <w:hideMark/>
          </w:tcPr>
          <w:p w:rsidR="004F3085" w:rsidRPr="004F3085" w:rsidRDefault="004F3085" w:rsidP="004F3085">
            <w:pPr>
              <w:keepNext/>
              <w:spacing w:after="0" w:line="240" w:lineRule="auto"/>
              <w:jc w:val="right"/>
              <w:rPr>
                <w:rFonts w:ascii="Calibri" w:eastAsia="Times New Roman" w:hAnsi="Calibri" w:cs="Times New Roman"/>
                <w:color w:val="000000"/>
              </w:rPr>
            </w:pPr>
            <w:r w:rsidRPr="004F3085">
              <w:rPr>
                <w:rFonts w:ascii="Calibri" w:eastAsia="Times New Roman" w:hAnsi="Calibri" w:cs="Times New Roman"/>
                <w:color w:val="000000"/>
              </w:rPr>
              <w:t>1</w:t>
            </w:r>
          </w:p>
        </w:tc>
      </w:tr>
      <w:tr w:rsidR="009432D5" w:rsidRPr="004F3085" w:rsidTr="00385093">
        <w:trPr>
          <w:trHeight w:val="298"/>
        </w:trPr>
        <w:tc>
          <w:tcPr>
            <w:tcW w:w="1910" w:type="dxa"/>
            <w:tcBorders>
              <w:top w:val="nil"/>
              <w:left w:val="single" w:sz="18" w:space="0" w:color="auto"/>
              <w:bottom w:val="single" w:sz="18" w:space="0" w:color="auto"/>
              <w:right w:val="single" w:sz="4" w:space="0" w:color="auto"/>
            </w:tcBorders>
            <w:shd w:val="clear" w:color="auto" w:fill="auto"/>
            <w:noWrap/>
            <w:vAlign w:val="bottom"/>
          </w:tcPr>
          <w:p w:rsidR="009432D5" w:rsidRPr="004F3085" w:rsidRDefault="009432D5" w:rsidP="004F3085">
            <w:pPr>
              <w:spacing w:after="0" w:line="240" w:lineRule="auto"/>
              <w:rPr>
                <w:rFonts w:ascii="Calibri" w:eastAsia="Times New Roman" w:hAnsi="Calibri" w:cs="Times New Roman"/>
                <w:b/>
                <w:bCs/>
                <w:color w:val="000000"/>
              </w:rPr>
            </w:pPr>
          </w:p>
        </w:tc>
        <w:tc>
          <w:tcPr>
            <w:tcW w:w="809" w:type="dxa"/>
            <w:tcBorders>
              <w:top w:val="nil"/>
              <w:left w:val="nil"/>
              <w:bottom w:val="single" w:sz="18" w:space="0" w:color="auto"/>
              <w:right w:val="single" w:sz="4" w:space="0" w:color="auto"/>
            </w:tcBorders>
            <w:shd w:val="clear" w:color="auto" w:fill="auto"/>
            <w:noWrap/>
            <w:vAlign w:val="bottom"/>
          </w:tcPr>
          <w:p w:rsidR="009432D5" w:rsidRPr="004F3085" w:rsidRDefault="009432D5" w:rsidP="004F3085">
            <w:pPr>
              <w:spacing w:after="0" w:line="240" w:lineRule="auto"/>
              <w:jc w:val="right"/>
              <w:rPr>
                <w:rFonts w:ascii="Calibri" w:eastAsia="Times New Roman" w:hAnsi="Calibri" w:cs="Times New Roman"/>
                <w:color w:val="000000"/>
              </w:rPr>
            </w:pPr>
          </w:p>
        </w:tc>
        <w:tc>
          <w:tcPr>
            <w:tcW w:w="809" w:type="dxa"/>
            <w:tcBorders>
              <w:top w:val="nil"/>
              <w:left w:val="nil"/>
              <w:bottom w:val="single" w:sz="18" w:space="0" w:color="auto"/>
              <w:right w:val="single" w:sz="4" w:space="0" w:color="auto"/>
            </w:tcBorders>
            <w:shd w:val="clear" w:color="auto" w:fill="auto"/>
            <w:noWrap/>
            <w:vAlign w:val="bottom"/>
          </w:tcPr>
          <w:p w:rsidR="009432D5" w:rsidRPr="004F3085" w:rsidRDefault="009432D5" w:rsidP="004F3085">
            <w:pPr>
              <w:spacing w:after="0" w:line="240" w:lineRule="auto"/>
              <w:jc w:val="right"/>
              <w:rPr>
                <w:rFonts w:ascii="Calibri" w:eastAsia="Times New Roman" w:hAnsi="Calibri" w:cs="Times New Roman"/>
                <w:color w:val="000000"/>
              </w:rPr>
            </w:pPr>
          </w:p>
        </w:tc>
        <w:tc>
          <w:tcPr>
            <w:tcW w:w="853" w:type="dxa"/>
            <w:tcBorders>
              <w:top w:val="nil"/>
              <w:left w:val="nil"/>
              <w:bottom w:val="single" w:sz="18" w:space="0" w:color="auto"/>
              <w:right w:val="single" w:sz="4" w:space="0" w:color="auto"/>
            </w:tcBorders>
            <w:shd w:val="clear" w:color="auto" w:fill="auto"/>
            <w:noWrap/>
            <w:vAlign w:val="bottom"/>
          </w:tcPr>
          <w:p w:rsidR="009432D5" w:rsidRPr="004F3085" w:rsidRDefault="009432D5" w:rsidP="004F3085">
            <w:pPr>
              <w:spacing w:after="0" w:line="240" w:lineRule="auto"/>
              <w:jc w:val="right"/>
              <w:rPr>
                <w:rFonts w:ascii="Calibri" w:eastAsia="Times New Roman" w:hAnsi="Calibri" w:cs="Times New Roman"/>
                <w:color w:val="000000"/>
              </w:rPr>
            </w:pPr>
          </w:p>
        </w:tc>
        <w:tc>
          <w:tcPr>
            <w:tcW w:w="744" w:type="dxa"/>
            <w:tcBorders>
              <w:top w:val="nil"/>
              <w:left w:val="nil"/>
              <w:bottom w:val="single" w:sz="18" w:space="0" w:color="auto"/>
              <w:right w:val="single" w:sz="4" w:space="0" w:color="auto"/>
            </w:tcBorders>
            <w:shd w:val="clear" w:color="auto" w:fill="auto"/>
            <w:noWrap/>
            <w:vAlign w:val="bottom"/>
          </w:tcPr>
          <w:p w:rsidR="009432D5" w:rsidRPr="004F3085" w:rsidRDefault="009432D5" w:rsidP="004F3085">
            <w:pPr>
              <w:spacing w:after="0" w:line="240" w:lineRule="auto"/>
              <w:jc w:val="right"/>
              <w:rPr>
                <w:rFonts w:ascii="Calibri" w:eastAsia="Times New Roman" w:hAnsi="Calibri" w:cs="Times New Roman"/>
                <w:color w:val="000000"/>
              </w:rPr>
            </w:pPr>
          </w:p>
        </w:tc>
        <w:tc>
          <w:tcPr>
            <w:tcW w:w="744" w:type="dxa"/>
            <w:tcBorders>
              <w:top w:val="nil"/>
              <w:left w:val="nil"/>
              <w:bottom w:val="single" w:sz="18" w:space="0" w:color="auto"/>
              <w:right w:val="single" w:sz="4" w:space="0" w:color="auto"/>
            </w:tcBorders>
            <w:shd w:val="clear" w:color="auto" w:fill="auto"/>
            <w:noWrap/>
            <w:vAlign w:val="bottom"/>
          </w:tcPr>
          <w:p w:rsidR="009432D5" w:rsidRPr="004F3085" w:rsidRDefault="009432D5" w:rsidP="004F3085">
            <w:pPr>
              <w:spacing w:after="0" w:line="240" w:lineRule="auto"/>
              <w:jc w:val="right"/>
              <w:rPr>
                <w:rFonts w:ascii="Calibri" w:eastAsia="Times New Roman" w:hAnsi="Calibri" w:cs="Times New Roman"/>
                <w:color w:val="000000"/>
              </w:rPr>
            </w:pPr>
          </w:p>
        </w:tc>
        <w:tc>
          <w:tcPr>
            <w:tcW w:w="741" w:type="dxa"/>
            <w:tcBorders>
              <w:top w:val="nil"/>
              <w:left w:val="nil"/>
              <w:bottom w:val="single" w:sz="18" w:space="0" w:color="auto"/>
              <w:right w:val="single" w:sz="4" w:space="0" w:color="auto"/>
            </w:tcBorders>
            <w:shd w:val="clear" w:color="auto" w:fill="auto"/>
            <w:noWrap/>
            <w:vAlign w:val="bottom"/>
          </w:tcPr>
          <w:p w:rsidR="009432D5" w:rsidRPr="004F3085" w:rsidRDefault="009432D5" w:rsidP="004F3085">
            <w:pPr>
              <w:spacing w:after="0" w:line="240" w:lineRule="auto"/>
              <w:jc w:val="right"/>
              <w:rPr>
                <w:rFonts w:ascii="Calibri" w:eastAsia="Times New Roman" w:hAnsi="Calibri" w:cs="Times New Roman"/>
                <w:color w:val="000000"/>
              </w:rPr>
            </w:pPr>
          </w:p>
        </w:tc>
        <w:tc>
          <w:tcPr>
            <w:tcW w:w="853" w:type="dxa"/>
            <w:tcBorders>
              <w:top w:val="nil"/>
              <w:left w:val="nil"/>
              <w:bottom w:val="single" w:sz="18" w:space="0" w:color="auto"/>
              <w:right w:val="single" w:sz="4" w:space="0" w:color="auto"/>
            </w:tcBorders>
            <w:shd w:val="clear" w:color="auto" w:fill="auto"/>
            <w:noWrap/>
            <w:vAlign w:val="bottom"/>
          </w:tcPr>
          <w:p w:rsidR="009432D5" w:rsidRPr="004F3085" w:rsidRDefault="009432D5" w:rsidP="004F3085">
            <w:pPr>
              <w:spacing w:after="0" w:line="240" w:lineRule="auto"/>
              <w:jc w:val="right"/>
              <w:rPr>
                <w:rFonts w:ascii="Calibri" w:eastAsia="Times New Roman" w:hAnsi="Calibri" w:cs="Times New Roman"/>
                <w:color w:val="000000"/>
              </w:rPr>
            </w:pPr>
          </w:p>
        </w:tc>
        <w:tc>
          <w:tcPr>
            <w:tcW w:w="744" w:type="dxa"/>
            <w:tcBorders>
              <w:top w:val="nil"/>
              <w:left w:val="nil"/>
              <w:bottom w:val="single" w:sz="18" w:space="0" w:color="auto"/>
              <w:right w:val="single" w:sz="4" w:space="0" w:color="auto"/>
            </w:tcBorders>
            <w:shd w:val="clear" w:color="auto" w:fill="auto"/>
            <w:noWrap/>
            <w:vAlign w:val="bottom"/>
          </w:tcPr>
          <w:p w:rsidR="009432D5" w:rsidRPr="004F3085" w:rsidRDefault="009432D5" w:rsidP="004F3085">
            <w:pPr>
              <w:spacing w:after="0" w:line="240" w:lineRule="auto"/>
              <w:jc w:val="right"/>
              <w:rPr>
                <w:rFonts w:ascii="Calibri" w:eastAsia="Times New Roman" w:hAnsi="Calibri" w:cs="Times New Roman"/>
                <w:color w:val="000000"/>
              </w:rPr>
            </w:pPr>
          </w:p>
        </w:tc>
        <w:tc>
          <w:tcPr>
            <w:tcW w:w="744" w:type="dxa"/>
            <w:tcBorders>
              <w:top w:val="nil"/>
              <w:left w:val="nil"/>
              <w:bottom w:val="single" w:sz="18" w:space="0" w:color="auto"/>
              <w:right w:val="single" w:sz="4" w:space="0" w:color="auto"/>
            </w:tcBorders>
            <w:shd w:val="clear" w:color="auto" w:fill="auto"/>
            <w:noWrap/>
            <w:vAlign w:val="bottom"/>
          </w:tcPr>
          <w:p w:rsidR="009432D5" w:rsidRPr="004F3085" w:rsidRDefault="009432D5" w:rsidP="004F3085">
            <w:pPr>
              <w:spacing w:after="0" w:line="240" w:lineRule="auto"/>
              <w:jc w:val="right"/>
              <w:rPr>
                <w:rFonts w:ascii="Calibri" w:eastAsia="Times New Roman" w:hAnsi="Calibri" w:cs="Times New Roman"/>
                <w:color w:val="000000"/>
              </w:rPr>
            </w:pPr>
          </w:p>
        </w:tc>
        <w:tc>
          <w:tcPr>
            <w:tcW w:w="744" w:type="dxa"/>
            <w:tcBorders>
              <w:top w:val="nil"/>
              <w:left w:val="nil"/>
              <w:bottom w:val="single" w:sz="18" w:space="0" w:color="auto"/>
              <w:right w:val="single" w:sz="18" w:space="0" w:color="auto"/>
            </w:tcBorders>
            <w:shd w:val="clear" w:color="auto" w:fill="auto"/>
            <w:noWrap/>
            <w:vAlign w:val="bottom"/>
          </w:tcPr>
          <w:p w:rsidR="009432D5" w:rsidRPr="004F3085" w:rsidRDefault="009432D5" w:rsidP="004F3085">
            <w:pPr>
              <w:keepNext/>
              <w:spacing w:after="0" w:line="240" w:lineRule="auto"/>
              <w:jc w:val="right"/>
              <w:rPr>
                <w:rFonts w:ascii="Calibri" w:eastAsia="Times New Roman" w:hAnsi="Calibri" w:cs="Times New Roman"/>
                <w:color w:val="000000"/>
              </w:rPr>
            </w:pPr>
          </w:p>
        </w:tc>
      </w:tr>
    </w:tbl>
    <w:p w:rsidR="000745ED" w:rsidRDefault="004F3085" w:rsidP="004F3085">
      <w:pPr>
        <w:pStyle w:val="Caption"/>
        <w:rPr>
          <w:rFonts w:ascii="Times New Roman" w:hAnsi="Times New Roman" w:cs="Times New Roman"/>
          <w:sz w:val="24"/>
          <w:szCs w:val="24"/>
        </w:rPr>
      </w:pPr>
      <w:r>
        <w:t xml:space="preserve">Table </w:t>
      </w:r>
      <w:r w:rsidR="00F728A0">
        <w:fldChar w:fldCharType="begin"/>
      </w:r>
      <w:r w:rsidR="00F728A0">
        <w:instrText xml:space="preserve"> SEQ Table \* ARABIC </w:instrText>
      </w:r>
      <w:r w:rsidR="00F728A0">
        <w:fldChar w:fldCharType="separate"/>
      </w:r>
      <w:r>
        <w:rPr>
          <w:noProof/>
        </w:rPr>
        <w:t>5</w:t>
      </w:r>
      <w:r w:rsidR="00F728A0">
        <w:rPr>
          <w:noProof/>
        </w:rPr>
        <w:fldChar w:fldCharType="end"/>
      </w:r>
      <w:r>
        <w:t>: Comparison between SPICE results and expected results</w:t>
      </w:r>
    </w:p>
    <w:tbl>
      <w:tblPr>
        <w:tblW w:w="9458" w:type="dxa"/>
        <w:tblInd w:w="118" w:type="dxa"/>
        <w:tblLook w:val="04A0" w:firstRow="1" w:lastRow="0" w:firstColumn="1" w:lastColumn="0" w:noHBand="0" w:noVBand="1"/>
      </w:tblPr>
      <w:tblGrid>
        <w:gridCol w:w="2240"/>
        <w:gridCol w:w="3870"/>
        <w:gridCol w:w="1530"/>
        <w:gridCol w:w="1818"/>
      </w:tblGrid>
      <w:tr w:rsidR="005B377E" w:rsidRPr="004F3085" w:rsidTr="005B377E">
        <w:trPr>
          <w:trHeight w:val="315"/>
        </w:trPr>
        <w:tc>
          <w:tcPr>
            <w:tcW w:w="2240" w:type="dxa"/>
            <w:tcBorders>
              <w:top w:val="single" w:sz="8" w:space="0" w:color="auto"/>
              <w:left w:val="single" w:sz="8" w:space="0" w:color="auto"/>
              <w:bottom w:val="single" w:sz="18" w:space="0" w:color="auto"/>
              <w:right w:val="single" w:sz="4" w:space="0" w:color="auto"/>
            </w:tcBorders>
            <w:shd w:val="clear" w:color="auto" w:fill="auto"/>
            <w:noWrap/>
            <w:vAlign w:val="bottom"/>
            <w:hideMark/>
          </w:tcPr>
          <w:p w:rsidR="005B377E" w:rsidRPr="004F3085" w:rsidRDefault="005B377E" w:rsidP="00F3499A">
            <w:pPr>
              <w:spacing w:after="0" w:line="240" w:lineRule="auto"/>
              <w:rPr>
                <w:rFonts w:ascii="Calibri" w:eastAsia="Times New Roman" w:hAnsi="Calibri" w:cs="Times New Roman"/>
                <w:b/>
                <w:bCs/>
                <w:color w:val="000000"/>
              </w:rPr>
            </w:pPr>
            <w:r w:rsidRPr="004F3085">
              <w:rPr>
                <w:rFonts w:ascii="Calibri" w:eastAsia="Times New Roman" w:hAnsi="Calibri" w:cs="Times New Roman"/>
                <w:b/>
                <w:bCs/>
                <w:color w:val="000000"/>
              </w:rPr>
              <w:t> </w:t>
            </w:r>
          </w:p>
        </w:tc>
        <w:tc>
          <w:tcPr>
            <w:tcW w:w="3870" w:type="dxa"/>
            <w:tcBorders>
              <w:top w:val="single" w:sz="8" w:space="0" w:color="auto"/>
              <w:left w:val="nil"/>
              <w:bottom w:val="single" w:sz="18" w:space="0" w:color="auto"/>
              <w:right w:val="single" w:sz="4" w:space="0" w:color="auto"/>
            </w:tcBorders>
            <w:shd w:val="clear" w:color="auto" w:fill="auto"/>
            <w:noWrap/>
            <w:vAlign w:val="bottom"/>
            <w:hideMark/>
          </w:tcPr>
          <w:p w:rsidR="005B377E" w:rsidRPr="004F3085" w:rsidRDefault="005B377E" w:rsidP="005B377E">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Power (R’s)</w:t>
            </w:r>
          </w:p>
        </w:tc>
        <w:tc>
          <w:tcPr>
            <w:tcW w:w="1530" w:type="dxa"/>
            <w:tcBorders>
              <w:top w:val="single" w:sz="8" w:space="0" w:color="auto"/>
              <w:left w:val="nil"/>
              <w:bottom w:val="single" w:sz="18" w:space="0" w:color="auto"/>
              <w:right w:val="single" w:sz="4" w:space="0" w:color="auto"/>
            </w:tcBorders>
            <w:shd w:val="clear" w:color="auto" w:fill="auto"/>
            <w:noWrap/>
            <w:vAlign w:val="bottom"/>
            <w:hideMark/>
          </w:tcPr>
          <w:p w:rsidR="005B377E" w:rsidRPr="004F3085" w:rsidRDefault="005B377E" w:rsidP="005B377E">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 xml:space="preserve">Total power </w:t>
            </w:r>
          </w:p>
        </w:tc>
        <w:tc>
          <w:tcPr>
            <w:tcW w:w="1818" w:type="dxa"/>
            <w:tcBorders>
              <w:top w:val="single" w:sz="8" w:space="0" w:color="auto"/>
              <w:left w:val="nil"/>
              <w:bottom w:val="single" w:sz="18" w:space="0" w:color="auto"/>
              <w:right w:val="single" w:sz="4" w:space="0" w:color="auto"/>
            </w:tcBorders>
          </w:tcPr>
          <w:p w:rsidR="005B377E" w:rsidRDefault="005B377E" w:rsidP="005B377E">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Power ( xtors)</w:t>
            </w:r>
          </w:p>
        </w:tc>
      </w:tr>
      <w:tr w:rsidR="005B377E" w:rsidRPr="004F3085" w:rsidTr="005B377E">
        <w:trPr>
          <w:trHeight w:val="300"/>
        </w:trPr>
        <w:tc>
          <w:tcPr>
            <w:tcW w:w="2240" w:type="dxa"/>
            <w:tcBorders>
              <w:top w:val="single" w:sz="18" w:space="0" w:color="auto"/>
              <w:left w:val="single" w:sz="18" w:space="0" w:color="auto"/>
              <w:bottom w:val="single" w:sz="4" w:space="0" w:color="auto"/>
              <w:right w:val="single" w:sz="4" w:space="0" w:color="auto"/>
            </w:tcBorders>
            <w:shd w:val="clear" w:color="auto" w:fill="auto"/>
            <w:noWrap/>
            <w:vAlign w:val="bottom"/>
            <w:hideMark/>
          </w:tcPr>
          <w:p w:rsidR="005B377E" w:rsidRPr="004F3085" w:rsidRDefault="005B377E" w:rsidP="009432D5">
            <w:pPr>
              <w:spacing w:after="0" w:line="240" w:lineRule="auto"/>
              <w:rPr>
                <w:rFonts w:ascii="Calibri" w:eastAsia="Times New Roman" w:hAnsi="Calibri" w:cs="Times New Roman"/>
                <w:b/>
                <w:bCs/>
                <w:color w:val="000000"/>
              </w:rPr>
            </w:pPr>
            <w:r w:rsidRPr="004F3085">
              <w:rPr>
                <w:rFonts w:ascii="Calibri" w:eastAsia="Times New Roman" w:hAnsi="Calibri" w:cs="Times New Roman"/>
                <w:b/>
                <w:bCs/>
                <w:color w:val="000000"/>
              </w:rPr>
              <w:t xml:space="preserve">SPICE </w:t>
            </w:r>
            <w:r>
              <w:rPr>
                <w:rFonts w:ascii="Calibri" w:eastAsia="Times New Roman" w:hAnsi="Calibri" w:cs="Times New Roman"/>
                <w:b/>
                <w:bCs/>
                <w:color w:val="000000"/>
              </w:rPr>
              <w:t>power</w:t>
            </w:r>
            <w:r w:rsidRPr="004F3085">
              <w:rPr>
                <w:rFonts w:ascii="Calibri" w:eastAsia="Times New Roman" w:hAnsi="Calibri" w:cs="Times New Roman"/>
                <w:b/>
                <w:bCs/>
                <w:color w:val="000000"/>
              </w:rPr>
              <w:t xml:space="preserve"> (</w:t>
            </w:r>
            <w:r>
              <w:rPr>
                <w:rFonts w:ascii="Calibri" w:eastAsia="Times New Roman" w:hAnsi="Calibri" w:cs="Times New Roman"/>
                <w:b/>
                <w:bCs/>
                <w:color w:val="000000"/>
              </w:rPr>
              <w:t>W</w:t>
            </w:r>
            <w:r w:rsidRPr="004F3085">
              <w:rPr>
                <w:rFonts w:ascii="Calibri" w:eastAsia="Times New Roman" w:hAnsi="Calibri" w:cs="Times New Roman"/>
                <w:b/>
                <w:bCs/>
                <w:color w:val="000000"/>
              </w:rPr>
              <w:t>)</w:t>
            </w:r>
          </w:p>
        </w:tc>
        <w:tc>
          <w:tcPr>
            <w:tcW w:w="3870" w:type="dxa"/>
            <w:tcBorders>
              <w:top w:val="single" w:sz="18" w:space="0" w:color="auto"/>
              <w:left w:val="nil"/>
              <w:bottom w:val="single" w:sz="4" w:space="0" w:color="auto"/>
              <w:right w:val="single" w:sz="4" w:space="0" w:color="auto"/>
            </w:tcBorders>
            <w:shd w:val="clear" w:color="auto" w:fill="auto"/>
            <w:noWrap/>
            <w:vAlign w:val="bottom"/>
            <w:hideMark/>
          </w:tcPr>
          <w:p w:rsidR="005B377E" w:rsidRPr="004F3085" w:rsidRDefault="005B377E" w:rsidP="00F3499A">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0.359m</w:t>
            </w:r>
          </w:p>
        </w:tc>
        <w:tc>
          <w:tcPr>
            <w:tcW w:w="1530" w:type="dxa"/>
            <w:tcBorders>
              <w:top w:val="single" w:sz="18" w:space="0" w:color="auto"/>
              <w:left w:val="nil"/>
              <w:bottom w:val="single" w:sz="4" w:space="0" w:color="auto"/>
              <w:right w:val="single" w:sz="4" w:space="0" w:color="auto"/>
            </w:tcBorders>
            <w:shd w:val="clear" w:color="auto" w:fill="auto"/>
            <w:noWrap/>
            <w:vAlign w:val="bottom"/>
            <w:hideMark/>
          </w:tcPr>
          <w:p w:rsidR="005B377E" w:rsidRPr="004F3085" w:rsidRDefault="005B377E" w:rsidP="00F3499A">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1.94m</w:t>
            </w:r>
          </w:p>
        </w:tc>
        <w:tc>
          <w:tcPr>
            <w:tcW w:w="1818" w:type="dxa"/>
            <w:tcBorders>
              <w:top w:val="single" w:sz="18" w:space="0" w:color="auto"/>
              <w:left w:val="nil"/>
              <w:bottom w:val="single" w:sz="4" w:space="0" w:color="auto"/>
              <w:right w:val="single" w:sz="4" w:space="0" w:color="auto"/>
            </w:tcBorders>
          </w:tcPr>
          <w:p w:rsidR="005B377E" w:rsidRDefault="005B377E" w:rsidP="00F3499A">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1.94-0.359=1.581</w:t>
            </w:r>
          </w:p>
        </w:tc>
      </w:tr>
      <w:tr w:rsidR="005B377E" w:rsidRPr="004F3085" w:rsidTr="005B377E">
        <w:trPr>
          <w:trHeight w:val="300"/>
        </w:trPr>
        <w:tc>
          <w:tcPr>
            <w:tcW w:w="2240" w:type="dxa"/>
            <w:tcBorders>
              <w:top w:val="nil"/>
              <w:left w:val="single" w:sz="18" w:space="0" w:color="auto"/>
              <w:bottom w:val="single" w:sz="4" w:space="0" w:color="auto"/>
              <w:right w:val="single" w:sz="4" w:space="0" w:color="auto"/>
            </w:tcBorders>
            <w:shd w:val="clear" w:color="auto" w:fill="auto"/>
            <w:noWrap/>
            <w:vAlign w:val="bottom"/>
            <w:hideMark/>
          </w:tcPr>
          <w:p w:rsidR="005B377E" w:rsidRPr="004F3085" w:rsidRDefault="005B377E" w:rsidP="009432D5">
            <w:pPr>
              <w:spacing w:after="0" w:line="240" w:lineRule="auto"/>
              <w:rPr>
                <w:rFonts w:ascii="Calibri" w:eastAsia="Times New Roman" w:hAnsi="Calibri" w:cs="Times New Roman"/>
                <w:b/>
                <w:bCs/>
                <w:color w:val="000000"/>
              </w:rPr>
            </w:pPr>
            <w:r w:rsidRPr="004F3085">
              <w:rPr>
                <w:rFonts w:ascii="Calibri" w:eastAsia="Times New Roman" w:hAnsi="Calibri" w:cs="Times New Roman"/>
                <w:b/>
                <w:bCs/>
                <w:color w:val="000000"/>
              </w:rPr>
              <w:t xml:space="preserve">Computed </w:t>
            </w:r>
            <w:r>
              <w:rPr>
                <w:rFonts w:ascii="Calibri" w:eastAsia="Times New Roman" w:hAnsi="Calibri" w:cs="Times New Roman"/>
                <w:b/>
                <w:bCs/>
                <w:color w:val="000000"/>
              </w:rPr>
              <w:t>power (W</w:t>
            </w:r>
            <w:r w:rsidRPr="004F3085">
              <w:rPr>
                <w:rFonts w:ascii="Calibri" w:eastAsia="Times New Roman" w:hAnsi="Calibri" w:cs="Times New Roman"/>
                <w:b/>
                <w:bCs/>
                <w:color w:val="000000"/>
              </w:rPr>
              <w:t>)</w:t>
            </w:r>
          </w:p>
        </w:tc>
        <w:tc>
          <w:tcPr>
            <w:tcW w:w="3870" w:type="dxa"/>
            <w:tcBorders>
              <w:top w:val="nil"/>
              <w:left w:val="nil"/>
              <w:bottom w:val="single" w:sz="4" w:space="0" w:color="auto"/>
              <w:right w:val="single" w:sz="4" w:space="0" w:color="auto"/>
            </w:tcBorders>
            <w:shd w:val="clear" w:color="auto" w:fill="auto"/>
            <w:noWrap/>
            <w:vAlign w:val="bottom"/>
            <w:hideMark/>
          </w:tcPr>
          <w:p w:rsidR="005B377E" w:rsidRPr="004A4C43" w:rsidRDefault="005B377E" w:rsidP="004A4C43">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0.292m = vdd</w:t>
            </w:r>
            <w:r>
              <w:rPr>
                <w:rFonts w:ascii="Calibri" w:eastAsia="Times New Roman" w:hAnsi="Calibri" w:cs="Times New Roman"/>
                <w:color w:val="000000"/>
                <w:vertAlign w:val="superscript"/>
              </w:rPr>
              <w:t>2</w:t>
            </w:r>
            <w:r>
              <w:rPr>
                <w:rFonts w:ascii="Calibri" w:eastAsia="Times New Roman" w:hAnsi="Calibri" w:cs="Times New Roman"/>
                <w:color w:val="000000"/>
              </w:rPr>
              <w:t>/(R1+R2) + vss</w:t>
            </w:r>
            <w:r>
              <w:rPr>
                <w:rFonts w:ascii="Calibri" w:eastAsia="Times New Roman" w:hAnsi="Calibri" w:cs="Times New Roman"/>
                <w:color w:val="000000"/>
                <w:vertAlign w:val="superscript"/>
              </w:rPr>
              <w:t>2</w:t>
            </w:r>
            <w:r>
              <w:rPr>
                <w:rFonts w:ascii="Calibri" w:eastAsia="Times New Roman" w:hAnsi="Calibri" w:cs="Times New Roman"/>
                <w:color w:val="000000"/>
              </w:rPr>
              <w:t>/(R3+R4)</w:t>
            </w:r>
          </w:p>
        </w:tc>
        <w:tc>
          <w:tcPr>
            <w:tcW w:w="1530" w:type="dxa"/>
            <w:tcBorders>
              <w:top w:val="nil"/>
              <w:left w:val="nil"/>
              <w:bottom w:val="single" w:sz="4" w:space="0" w:color="auto"/>
              <w:right w:val="single" w:sz="4" w:space="0" w:color="auto"/>
            </w:tcBorders>
            <w:shd w:val="clear" w:color="auto" w:fill="auto"/>
            <w:noWrap/>
            <w:vAlign w:val="bottom"/>
            <w:hideMark/>
          </w:tcPr>
          <w:p w:rsidR="005B377E" w:rsidRPr="004F3085" w:rsidRDefault="005B377E" w:rsidP="005B377E">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2m</w:t>
            </w:r>
            <w:bookmarkStart w:id="0" w:name="_GoBack"/>
            <w:bookmarkEnd w:id="0"/>
            <w:r>
              <w:rPr>
                <w:rFonts w:ascii="Calibri" w:eastAsia="Times New Roman" w:hAnsi="Calibri" w:cs="Times New Roman"/>
                <w:color w:val="000000"/>
              </w:rPr>
              <w:t xml:space="preserve"> per spec</w:t>
            </w:r>
          </w:p>
        </w:tc>
        <w:tc>
          <w:tcPr>
            <w:tcW w:w="1818" w:type="dxa"/>
            <w:tcBorders>
              <w:top w:val="nil"/>
              <w:left w:val="nil"/>
              <w:bottom w:val="single" w:sz="4" w:space="0" w:color="auto"/>
              <w:right w:val="single" w:sz="4" w:space="0" w:color="auto"/>
            </w:tcBorders>
          </w:tcPr>
          <w:p w:rsidR="005B377E" w:rsidRDefault="005B377E" w:rsidP="00F3499A">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2-0.292=1.708</w:t>
            </w:r>
          </w:p>
        </w:tc>
      </w:tr>
      <w:tr w:rsidR="005B377E" w:rsidRPr="004F3085" w:rsidTr="005B377E">
        <w:trPr>
          <w:trHeight w:val="315"/>
        </w:trPr>
        <w:tc>
          <w:tcPr>
            <w:tcW w:w="2240" w:type="dxa"/>
            <w:tcBorders>
              <w:top w:val="nil"/>
              <w:left w:val="single" w:sz="18" w:space="0" w:color="auto"/>
              <w:bottom w:val="single" w:sz="18" w:space="0" w:color="auto"/>
              <w:right w:val="single" w:sz="4" w:space="0" w:color="auto"/>
            </w:tcBorders>
            <w:shd w:val="clear" w:color="auto" w:fill="EEECE1" w:themeFill="background2"/>
            <w:noWrap/>
            <w:vAlign w:val="bottom"/>
            <w:hideMark/>
          </w:tcPr>
          <w:p w:rsidR="005B377E" w:rsidRPr="004F3085" w:rsidRDefault="005B377E" w:rsidP="00F3499A">
            <w:pPr>
              <w:spacing w:after="0" w:line="240" w:lineRule="auto"/>
              <w:rPr>
                <w:rFonts w:ascii="Calibri" w:eastAsia="Times New Roman" w:hAnsi="Calibri" w:cs="Times New Roman"/>
                <w:b/>
                <w:bCs/>
                <w:color w:val="000000"/>
              </w:rPr>
            </w:pPr>
            <w:r w:rsidRPr="004F3085">
              <w:rPr>
                <w:rFonts w:ascii="Calibri" w:eastAsia="Times New Roman" w:hAnsi="Calibri" w:cs="Times New Roman"/>
                <w:b/>
                <w:bCs/>
                <w:color w:val="000000"/>
              </w:rPr>
              <w:t>% error</w:t>
            </w:r>
          </w:p>
        </w:tc>
        <w:tc>
          <w:tcPr>
            <w:tcW w:w="3870" w:type="dxa"/>
            <w:tcBorders>
              <w:top w:val="nil"/>
              <w:left w:val="nil"/>
              <w:bottom w:val="single" w:sz="18" w:space="0" w:color="auto"/>
              <w:right w:val="single" w:sz="4" w:space="0" w:color="auto"/>
            </w:tcBorders>
            <w:shd w:val="clear" w:color="auto" w:fill="EEECE1" w:themeFill="background2"/>
            <w:noWrap/>
            <w:vAlign w:val="bottom"/>
            <w:hideMark/>
          </w:tcPr>
          <w:p w:rsidR="005B377E" w:rsidRPr="004F3085" w:rsidRDefault="005B377E" w:rsidP="00F3499A">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-18.6</w:t>
            </w:r>
            <w:r w:rsidRPr="004F3085">
              <w:rPr>
                <w:rFonts w:ascii="Calibri" w:eastAsia="Times New Roman" w:hAnsi="Calibri" w:cs="Times New Roman"/>
                <w:color w:val="000000"/>
              </w:rPr>
              <w:t>%</w:t>
            </w:r>
          </w:p>
        </w:tc>
        <w:tc>
          <w:tcPr>
            <w:tcW w:w="1530" w:type="dxa"/>
            <w:tcBorders>
              <w:top w:val="nil"/>
              <w:left w:val="nil"/>
              <w:bottom w:val="single" w:sz="18" w:space="0" w:color="auto"/>
              <w:right w:val="single" w:sz="4" w:space="0" w:color="auto"/>
            </w:tcBorders>
            <w:shd w:val="clear" w:color="auto" w:fill="EEECE1" w:themeFill="background2"/>
            <w:noWrap/>
            <w:vAlign w:val="bottom"/>
            <w:hideMark/>
          </w:tcPr>
          <w:p w:rsidR="005B377E" w:rsidRPr="004F3085" w:rsidRDefault="005B377E" w:rsidP="00F3499A">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28.6</w:t>
            </w:r>
            <w:r w:rsidRPr="004F3085">
              <w:rPr>
                <w:rFonts w:ascii="Calibri" w:eastAsia="Times New Roman" w:hAnsi="Calibri" w:cs="Times New Roman"/>
                <w:color w:val="000000"/>
              </w:rPr>
              <w:t>%</w:t>
            </w:r>
          </w:p>
        </w:tc>
        <w:tc>
          <w:tcPr>
            <w:tcW w:w="1818" w:type="dxa"/>
            <w:tcBorders>
              <w:top w:val="nil"/>
              <w:left w:val="nil"/>
              <w:bottom w:val="single" w:sz="18" w:space="0" w:color="auto"/>
              <w:right w:val="single" w:sz="4" w:space="0" w:color="auto"/>
            </w:tcBorders>
            <w:shd w:val="clear" w:color="auto" w:fill="EEECE1" w:themeFill="background2"/>
          </w:tcPr>
          <w:p w:rsidR="005B377E" w:rsidRDefault="005B377E" w:rsidP="00F3499A">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8%</w:t>
            </w:r>
          </w:p>
        </w:tc>
      </w:tr>
    </w:tbl>
    <w:p w:rsidR="009432D5" w:rsidRDefault="009432D5" w:rsidP="000745ED">
      <w:pPr>
        <w:spacing w:after="0"/>
        <w:rPr>
          <w:rFonts w:ascii="Times New Roman" w:hAnsi="Times New Roman" w:cs="Times New Roman"/>
          <w:b/>
          <w:sz w:val="24"/>
          <w:szCs w:val="24"/>
        </w:rPr>
      </w:pPr>
    </w:p>
    <w:p w:rsidR="000745ED" w:rsidRDefault="00045F2A" w:rsidP="000745ED">
      <w:pPr>
        <w:spacing w:after="0"/>
        <w:rPr>
          <w:rFonts w:ascii="Times New Roman" w:hAnsi="Times New Roman" w:cs="Times New Roman"/>
          <w:b/>
          <w:sz w:val="24"/>
          <w:szCs w:val="24"/>
        </w:rPr>
      </w:pPr>
      <w:r w:rsidRPr="00D24E41">
        <w:rPr>
          <w:rFonts w:ascii="Times New Roman" w:hAnsi="Times New Roman" w:cs="Times New Roman"/>
          <w:b/>
          <w:sz w:val="24"/>
          <w:szCs w:val="24"/>
        </w:rPr>
        <w:t>Source of</w:t>
      </w:r>
      <w:r w:rsidR="000745ED">
        <w:rPr>
          <w:rFonts w:ascii="Times New Roman" w:hAnsi="Times New Roman" w:cs="Times New Roman"/>
          <w:b/>
          <w:sz w:val="24"/>
          <w:szCs w:val="24"/>
        </w:rPr>
        <w:t xml:space="preserve"> errors</w:t>
      </w:r>
    </w:p>
    <w:p w:rsidR="00045F2A" w:rsidRDefault="000745ED" w:rsidP="00045F2A">
      <w:pPr>
        <w:pStyle w:val="ListParagraph"/>
        <w:numPr>
          <w:ilvl w:val="0"/>
          <w:numId w:val="11"/>
        </w:numPr>
        <w:spacing w:after="0"/>
        <w:rPr>
          <w:rFonts w:ascii="Times New Roman" w:hAnsi="Times New Roman" w:cs="Times New Roman"/>
          <w:sz w:val="24"/>
          <w:szCs w:val="24"/>
        </w:rPr>
      </w:pPr>
      <w:r w:rsidRPr="000745ED">
        <w:rPr>
          <w:rFonts w:ascii="Times New Roman" w:hAnsi="Times New Roman" w:cs="Times New Roman"/>
          <w:sz w:val="24"/>
          <w:szCs w:val="24"/>
        </w:rPr>
        <w:t>Over-</w:t>
      </w:r>
      <w:r w:rsidR="00045F2A" w:rsidRPr="000745ED">
        <w:rPr>
          <w:rFonts w:ascii="Times New Roman" w:hAnsi="Times New Roman" w:cs="Times New Roman"/>
          <w:sz w:val="24"/>
          <w:szCs w:val="24"/>
        </w:rPr>
        <w:t xml:space="preserve">simplification of </w:t>
      </w:r>
      <w:r w:rsidRPr="000745ED">
        <w:rPr>
          <w:rFonts w:ascii="Times New Roman" w:hAnsi="Times New Roman" w:cs="Times New Roman"/>
          <w:sz w:val="24"/>
          <w:szCs w:val="24"/>
        </w:rPr>
        <w:t>time constants, ignoring extrinsic capacitances, Cds, and considering intrinsic capacitances negligible to input and output capacitances</w:t>
      </w:r>
      <w:r w:rsidR="00045F2A" w:rsidRPr="000745ED">
        <w:rPr>
          <w:rFonts w:ascii="Times New Roman" w:hAnsi="Times New Roman" w:cs="Times New Roman"/>
          <w:sz w:val="24"/>
          <w:szCs w:val="24"/>
        </w:rPr>
        <w:t>.</w:t>
      </w:r>
    </w:p>
    <w:p w:rsidR="000745ED" w:rsidRDefault="000745ED" w:rsidP="00045F2A">
      <w:pPr>
        <w:pStyle w:val="ListParagraph"/>
        <w:numPr>
          <w:ilvl w:val="0"/>
          <w:numId w:val="11"/>
        </w:numPr>
        <w:spacing w:after="0"/>
        <w:rPr>
          <w:rFonts w:ascii="Times New Roman" w:hAnsi="Times New Roman" w:cs="Times New Roman"/>
          <w:sz w:val="24"/>
          <w:szCs w:val="24"/>
        </w:rPr>
      </w:pPr>
      <w:r w:rsidRPr="000745ED">
        <w:rPr>
          <w:rFonts w:ascii="Times New Roman" w:hAnsi="Times New Roman" w:cs="Times New Roman"/>
          <w:sz w:val="24"/>
          <w:szCs w:val="24"/>
        </w:rPr>
        <w:t>Current leaked between transistor stack and resistor stacks, hence changing the gate voltages on Mp4 and Mn7, as well as the operating points of all transistors</w:t>
      </w:r>
    </w:p>
    <w:p w:rsidR="000745ED" w:rsidRDefault="000745ED" w:rsidP="00045F2A">
      <w:pPr>
        <w:pStyle w:val="ListParagraph"/>
        <w:numPr>
          <w:ilvl w:val="0"/>
          <w:numId w:val="11"/>
        </w:numPr>
        <w:spacing w:after="0"/>
        <w:rPr>
          <w:rFonts w:ascii="Times New Roman" w:hAnsi="Times New Roman" w:cs="Times New Roman"/>
          <w:sz w:val="24"/>
          <w:szCs w:val="24"/>
        </w:rPr>
      </w:pPr>
      <w:r w:rsidRPr="000745ED">
        <w:rPr>
          <w:rFonts w:ascii="Times New Roman" w:hAnsi="Times New Roman" w:cs="Times New Roman"/>
          <w:sz w:val="24"/>
          <w:szCs w:val="24"/>
        </w:rPr>
        <w:t xml:space="preserve">Neglecting channel length modulation, so DC currents were not exactly what we calculated </w:t>
      </w:r>
    </w:p>
    <w:p w:rsidR="000745ED" w:rsidRDefault="000745ED" w:rsidP="00045F2A">
      <w:pPr>
        <w:pStyle w:val="ListParagraph"/>
        <w:numPr>
          <w:ilvl w:val="0"/>
          <w:numId w:val="11"/>
        </w:numPr>
        <w:spacing w:after="0"/>
        <w:rPr>
          <w:rFonts w:ascii="Times New Roman" w:hAnsi="Times New Roman" w:cs="Times New Roman"/>
          <w:sz w:val="24"/>
          <w:szCs w:val="24"/>
        </w:rPr>
      </w:pPr>
      <w:r w:rsidRPr="000745ED">
        <w:rPr>
          <w:rFonts w:ascii="Times New Roman" w:hAnsi="Times New Roman" w:cs="Times New Roman"/>
          <w:sz w:val="24"/>
          <w:szCs w:val="24"/>
        </w:rPr>
        <w:lastRenderedPageBreak/>
        <w:t>gm/Id and transit frequency methodology only provided rough estimates for performance</w:t>
      </w:r>
    </w:p>
    <w:p w:rsidR="000745ED" w:rsidRPr="000745ED" w:rsidRDefault="000745ED" w:rsidP="00045F2A">
      <w:pPr>
        <w:pStyle w:val="ListParagraph"/>
        <w:numPr>
          <w:ilvl w:val="0"/>
          <w:numId w:val="11"/>
        </w:numPr>
        <w:spacing w:after="0"/>
        <w:rPr>
          <w:rFonts w:ascii="Times New Roman" w:hAnsi="Times New Roman" w:cs="Times New Roman"/>
          <w:sz w:val="24"/>
          <w:szCs w:val="24"/>
        </w:rPr>
      </w:pPr>
      <w:r w:rsidRPr="000745ED">
        <w:rPr>
          <w:rFonts w:ascii="Times New Roman" w:hAnsi="Times New Roman" w:cs="Times New Roman"/>
          <w:sz w:val="24"/>
          <w:szCs w:val="24"/>
        </w:rPr>
        <w:t>Did not consider bias circuit power or feedback effects</w:t>
      </w:r>
    </w:p>
    <w:p w:rsidR="000745ED" w:rsidRPr="00D24E41" w:rsidRDefault="000745ED" w:rsidP="000745ED">
      <w:pPr>
        <w:spacing w:after="0"/>
        <w:rPr>
          <w:rFonts w:ascii="Times New Roman" w:hAnsi="Times New Roman" w:cs="Times New Roman"/>
          <w:b/>
          <w:sz w:val="24"/>
          <w:szCs w:val="24"/>
        </w:rPr>
      </w:pPr>
      <w:r>
        <w:rPr>
          <w:rFonts w:ascii="Times New Roman" w:hAnsi="Times New Roman" w:cs="Times New Roman"/>
          <w:b/>
          <w:sz w:val="24"/>
          <w:szCs w:val="24"/>
        </w:rPr>
        <w:t>Optimization Process Notes</w:t>
      </w:r>
    </w:p>
    <w:p w:rsidR="000745ED" w:rsidRDefault="000745ED" w:rsidP="000745ED">
      <w:pPr>
        <w:pStyle w:val="ListParagraph"/>
        <w:numPr>
          <w:ilvl w:val="0"/>
          <w:numId w:val="18"/>
        </w:numPr>
        <w:spacing w:after="0"/>
        <w:rPr>
          <w:rFonts w:ascii="Times New Roman" w:hAnsi="Times New Roman" w:cs="Times New Roman"/>
          <w:sz w:val="24"/>
          <w:szCs w:val="24"/>
        </w:rPr>
      </w:pPr>
      <w:r>
        <w:rPr>
          <w:rFonts w:ascii="Times New Roman" w:hAnsi="Times New Roman" w:cs="Times New Roman"/>
          <w:sz w:val="24"/>
          <w:szCs w:val="24"/>
        </w:rPr>
        <w:t>Manually resized transistors to lower current leakage between stacks and ensure saturation</w:t>
      </w:r>
    </w:p>
    <w:p w:rsidR="000745ED" w:rsidRDefault="000745ED" w:rsidP="000745ED">
      <w:pPr>
        <w:pStyle w:val="ListParagraph"/>
        <w:numPr>
          <w:ilvl w:val="0"/>
          <w:numId w:val="18"/>
        </w:numPr>
        <w:spacing w:after="0"/>
        <w:rPr>
          <w:rFonts w:ascii="Times New Roman" w:hAnsi="Times New Roman" w:cs="Times New Roman"/>
          <w:sz w:val="24"/>
          <w:szCs w:val="24"/>
        </w:rPr>
      </w:pPr>
      <w:r>
        <w:rPr>
          <w:rFonts w:ascii="Times New Roman" w:hAnsi="Times New Roman" w:cs="Times New Roman"/>
          <w:sz w:val="24"/>
          <w:szCs w:val="24"/>
        </w:rPr>
        <w:t>Occasionally used gain and bandwidth outputs by SPICE at each node to target which nodes are significantly hurting our performance</w:t>
      </w:r>
    </w:p>
    <w:p w:rsidR="000009E2" w:rsidRDefault="00A06ACC" w:rsidP="000009E2">
      <w:pPr>
        <w:spacing w:after="0"/>
        <w:rPr>
          <w:ins w:id="1" w:author="Matthew Feldman" w:date="2015-12-03T10:12:00Z"/>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79744" behindDoc="0" locked="0" layoutInCell="1" allowOverlap="1" wp14:anchorId="269BC8D7" wp14:editId="4174A62A">
                <wp:simplePos x="0" y="0"/>
                <wp:positionH relativeFrom="column">
                  <wp:posOffset>-1702595</wp:posOffset>
                </wp:positionH>
                <wp:positionV relativeFrom="paragraph">
                  <wp:posOffset>4807745</wp:posOffset>
                </wp:positionV>
                <wp:extent cx="4071940" cy="333375"/>
                <wp:effectExtent l="2222" t="0" r="7303" b="7302"/>
                <wp:wrapNone/>
                <wp:docPr id="13" name="Text Box 13"/>
                <wp:cNvGraphicFramePr/>
                <a:graphic xmlns:a="http://schemas.openxmlformats.org/drawingml/2006/main">
                  <a:graphicData uri="http://schemas.microsoft.com/office/word/2010/wordprocessingShape">
                    <wps:wsp>
                      <wps:cNvSpPr txBox="1"/>
                      <wps:spPr>
                        <a:xfrm rot="5400000">
                          <a:off x="0" y="0"/>
                          <a:ext cx="4071940" cy="3333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81B11" w:rsidRDefault="00381B11" w:rsidP="00A06ACC">
                            <w:pPr>
                              <w:jc w:val="center"/>
                              <w:rPr>
                                <w:color w:val="1F497D" w:themeColor="text2"/>
                                <w:sz w:val="24"/>
                                <w:szCs w:val="24"/>
                              </w:rPr>
                            </w:pPr>
                            <w:r>
                              <w:rPr>
                                <w:color w:val="1F497D" w:themeColor="text2"/>
                                <w:sz w:val="24"/>
                                <w:szCs w:val="24"/>
                              </w:rPr>
                              <w:t>Figure 3</w:t>
                            </w:r>
                            <w:r w:rsidRPr="00C94CE6">
                              <w:rPr>
                                <w:color w:val="1F497D" w:themeColor="text2"/>
                                <w:sz w:val="24"/>
                                <w:szCs w:val="24"/>
                              </w:rPr>
                              <w:t xml:space="preserve">: </w:t>
                            </w:r>
                            <w:r>
                              <w:rPr>
                                <w:color w:val="1F497D" w:themeColor="text2"/>
                                <w:sz w:val="24"/>
                                <w:szCs w:val="24"/>
                              </w:rPr>
                              <w:t>Annotated Bode Plot with 1A input source</w:t>
                            </w:r>
                          </w:p>
                          <w:p w:rsidR="00381B11" w:rsidRPr="00C94CE6" w:rsidRDefault="00381B11" w:rsidP="00A06ACC">
                            <w:pPr>
                              <w:jc w:val="center"/>
                              <w:rPr>
                                <w:color w:val="1F497D" w:themeColor="text2"/>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31" type="#_x0000_t202" style="position:absolute;margin-left:-134.05pt;margin-top:378.55pt;width:320.65pt;height:26.25pt;rotation:9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" fillcolor="white [3201]" stroked="f" strokeweight=".5pt">
                <v:textbox>
                  <w:txbxContent>
                    <w:p w:rsidR="00381B11" w:rsidRDefault="00381B11" w:rsidP="00A06ACC">
                      <w:pPr>
                        <w:jc w:val="center"/>
                        <w:rPr>
                          <w:color w:val="1F497D" w:themeColor="text2"/>
                          <w:sz w:val="24"/>
                          <w:szCs w:val="24"/>
                        </w:rPr>
                      </w:pPr>
                      <w:r>
                        <w:rPr>
                          <w:color w:val="1F497D" w:themeColor="text2"/>
                          <w:sz w:val="24"/>
                          <w:szCs w:val="24"/>
                        </w:rPr>
                        <w:t>Figure 3</w:t>
                      </w:r>
                      <w:r w:rsidRPr="00C94CE6">
                        <w:rPr>
                          <w:color w:val="1F497D" w:themeColor="text2"/>
                          <w:sz w:val="24"/>
                          <w:szCs w:val="24"/>
                        </w:rPr>
                        <w:t xml:space="preserve">: </w:t>
                      </w:r>
                      <w:r>
                        <w:rPr>
                          <w:color w:val="1F497D" w:themeColor="text2"/>
                          <w:sz w:val="24"/>
                          <w:szCs w:val="24"/>
                        </w:rPr>
                        <w:t>Annotated Bode Plot with 1A input source</w:t>
                      </w:r>
                    </w:p>
                    <w:p w:rsidR="00381B11" w:rsidRPr="00C94CE6" w:rsidRDefault="00381B11" w:rsidP="00A06ACC">
                      <w:pPr>
                        <w:jc w:val="center"/>
                        <w:rPr>
                          <w:color w:val="1F497D" w:themeColor="text2"/>
                          <w:sz w:val="24"/>
                          <w:szCs w:val="24"/>
                        </w:rPr>
                      </w:pPr>
                    </w:p>
                  </w:txbxContent>
                </v:textbox>
              </v:shape>
            </w:pict>
          </mc:Fallback>
        </mc:AlternateContent>
      </w:r>
      <w:r>
        <w:rPr>
          <w:rFonts w:ascii="Times New Roman" w:hAnsi="Times New Roman" w:cs="Times New Roman"/>
          <w:sz w:val="24"/>
          <w:szCs w:val="24"/>
        </w:rPr>
        <w:t xml:space="preserve">               </w:t>
      </w:r>
      <w:ins w:id="2" w:author="Matthew Feldman" w:date="2015-12-02T23:55:00Z">
        <w:r w:rsidR="00547141">
          <w:rPr>
            <w:noProof/>
          </w:rPr>
          <w:drawing>
            <wp:inline distT="0" distB="0" distL="0" distR="0" wp14:anchorId="33176CBB" wp14:editId="24B302C0">
              <wp:extent cx="8726170" cy="5341228"/>
              <wp:effectExtent l="0" t="2858"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rot="5400000">
                        <a:off x="0" y="0"/>
                        <a:ext cx="8729702" cy="5343390"/>
                      </a:xfrm>
                      <a:prstGeom prst="rect">
                        <a:avLst/>
                      </a:prstGeom>
                    </pic:spPr>
                  </pic:pic>
                </a:graphicData>
              </a:graphic>
            </wp:inline>
          </w:drawing>
        </w:r>
      </w:ins>
    </w:p>
    <w:p w:rsidR="00396D49" w:rsidRDefault="00A06ACC" w:rsidP="000009E2">
      <w:pPr>
        <w:spacing w:after="0"/>
        <w:rPr>
          <w:ins w:id="3" w:author="Matthew Feldman" w:date="2015-12-03T10:12:00Z"/>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80768" behindDoc="0" locked="0" layoutInCell="1" allowOverlap="1" wp14:anchorId="027D37CD" wp14:editId="18D261DB">
                <wp:simplePos x="0" y="0"/>
                <wp:positionH relativeFrom="column">
                  <wp:posOffset>-926306</wp:posOffset>
                </wp:positionH>
                <wp:positionV relativeFrom="paragraph">
                  <wp:posOffset>3569494</wp:posOffset>
                </wp:positionV>
                <wp:extent cx="2933700" cy="585788"/>
                <wp:effectExtent l="0" t="6985" r="0" b="0"/>
                <wp:wrapNone/>
                <wp:docPr id="14" name="Text Box 14"/>
                <wp:cNvGraphicFramePr/>
                <a:graphic xmlns:a="http://schemas.openxmlformats.org/drawingml/2006/main">
                  <a:graphicData uri="http://schemas.microsoft.com/office/word/2010/wordprocessingShape">
                    <wps:wsp>
                      <wps:cNvSpPr txBox="1"/>
                      <wps:spPr>
                        <a:xfrm rot="5400000">
                          <a:off x="0" y="0"/>
                          <a:ext cx="2933700" cy="58578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81B11" w:rsidRDefault="00381B11" w:rsidP="00A06ACC">
                            <w:pPr>
                              <w:jc w:val="center"/>
                              <w:rPr>
                                <w:color w:val="1F497D" w:themeColor="text2"/>
                                <w:sz w:val="24"/>
                                <w:szCs w:val="24"/>
                              </w:rPr>
                            </w:pPr>
                            <w:r>
                              <w:rPr>
                                <w:color w:val="1F497D" w:themeColor="text2"/>
                                <w:sz w:val="24"/>
                                <w:szCs w:val="24"/>
                              </w:rPr>
                              <w:t>Figure 5</w:t>
                            </w:r>
                            <w:r w:rsidRPr="00C94CE6">
                              <w:rPr>
                                <w:color w:val="1F497D" w:themeColor="text2"/>
                                <w:sz w:val="24"/>
                                <w:szCs w:val="24"/>
                              </w:rPr>
                              <w:t xml:space="preserve">: </w:t>
                            </w:r>
                            <w:r>
                              <w:rPr>
                                <w:color w:val="1F497D" w:themeColor="text2"/>
                                <w:sz w:val="24"/>
                                <w:szCs w:val="24"/>
                              </w:rPr>
                              <w:t>Transient with 1MHz, 1uA input current source showing no distortion</w:t>
                            </w:r>
                          </w:p>
                          <w:p w:rsidR="00381B11" w:rsidRPr="00C94CE6" w:rsidRDefault="00381B11" w:rsidP="00A06ACC">
                            <w:pPr>
                              <w:jc w:val="center"/>
                              <w:rPr>
                                <w:color w:val="1F497D" w:themeColor="text2"/>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32" type="#_x0000_t202" style="position:absolute;margin-left:-72.95pt;margin-top:281.05pt;width:231pt;height:46.15pt;rotation:90;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" fillcolor="white [3201]" stroked="f" strokeweight=".5pt">
                <v:textbox>
                  <w:txbxContent>
                    <w:p w:rsidR="00381B11" w:rsidRDefault="00381B11" w:rsidP="00A06ACC">
                      <w:pPr>
                        <w:jc w:val="center"/>
                        <w:rPr>
                          <w:color w:val="1F497D" w:themeColor="text2"/>
                          <w:sz w:val="24"/>
                          <w:szCs w:val="24"/>
                        </w:rPr>
                      </w:pPr>
                      <w:r>
                        <w:rPr>
                          <w:color w:val="1F497D" w:themeColor="text2"/>
                          <w:sz w:val="24"/>
                          <w:szCs w:val="24"/>
                        </w:rPr>
                        <w:t>Figure 5</w:t>
                      </w:r>
                      <w:r w:rsidRPr="00C94CE6">
                        <w:rPr>
                          <w:color w:val="1F497D" w:themeColor="text2"/>
                          <w:sz w:val="24"/>
                          <w:szCs w:val="24"/>
                        </w:rPr>
                        <w:t xml:space="preserve">: </w:t>
                      </w:r>
                      <w:r>
                        <w:rPr>
                          <w:color w:val="1F497D" w:themeColor="text2"/>
                          <w:sz w:val="24"/>
                          <w:szCs w:val="24"/>
                        </w:rPr>
                        <w:t>Transient with 1MHz, 1uA input current source showing no distortion</w:t>
                      </w:r>
                    </w:p>
                    <w:p w:rsidR="00381B11" w:rsidRPr="00C94CE6" w:rsidRDefault="00381B11" w:rsidP="00A06ACC">
                      <w:pPr>
                        <w:jc w:val="center"/>
                        <w:rPr>
                          <w:color w:val="1F497D" w:themeColor="text2"/>
                          <w:sz w:val="24"/>
                          <w:szCs w:val="24"/>
                        </w:rPr>
                      </w:pPr>
                    </w:p>
                  </w:txbxContent>
                </v:textbox>
              </v:shape>
            </w:pict>
          </mc:Fallback>
        </mc:AlternateContent>
      </w:r>
      <w:r>
        <w:rPr>
          <w:noProof/>
        </w:rPr>
        <w:t xml:space="preserve">                            </w:t>
      </w:r>
      <w:r w:rsidR="00C32A60">
        <w:rPr>
          <w:noProof/>
        </w:rPr>
        <w:drawing>
          <wp:inline distT="0" distB="0" distL="0" distR="0" wp14:anchorId="5A00D2BF" wp14:editId="6CA1BF1A">
            <wp:extent cx="7854315" cy="5019186"/>
            <wp:effectExtent l="7938" t="0" r="2222" b="2223"/>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rot="5400000">
                      <a:off x="0" y="0"/>
                      <a:ext cx="7860324" cy="5023026"/>
                    </a:xfrm>
                    <a:prstGeom prst="rect">
                      <a:avLst/>
                    </a:prstGeom>
                  </pic:spPr>
                </pic:pic>
              </a:graphicData>
            </a:graphic>
          </wp:inline>
        </w:drawing>
      </w:r>
    </w:p>
    <w:p w:rsidR="00396D49" w:rsidRDefault="00396D49" w:rsidP="000009E2">
      <w:pPr>
        <w:spacing w:after="0"/>
        <w:rPr>
          <w:rFonts w:ascii="Times New Roman" w:hAnsi="Times New Roman" w:cs="Times New Roman"/>
          <w:sz w:val="24"/>
          <w:szCs w:val="24"/>
        </w:rPr>
      </w:pPr>
    </w:p>
    <w:p w:rsidR="008B16BE" w:rsidRDefault="000009E2" w:rsidP="000009E2">
      <w:pPr>
        <w:spacing w:after="0"/>
        <w:rPr>
          <w:rFonts w:ascii="Times New Roman" w:hAnsi="Times New Roman" w:cs="Times New Roman"/>
          <w:sz w:val="24"/>
          <w:szCs w:val="24"/>
        </w:rPr>
      </w:pPr>
      <w:r>
        <w:rPr>
          <w:rFonts w:ascii="Times New Roman" w:hAnsi="Times New Roman" w:cs="Times New Roman"/>
          <w:sz w:val="24"/>
          <w:szCs w:val="24"/>
        </w:rPr>
        <w:lastRenderedPageBreak/>
        <w:tab/>
        <w:t>This project proved to be a challenging, many-hour task.  In order to find a working design for the circuit, we went through numerous stages</w:t>
      </w:r>
      <w:r w:rsidR="008B16BE">
        <w:rPr>
          <w:rFonts w:ascii="Times New Roman" w:hAnsi="Times New Roman" w:cs="Times New Roman"/>
          <w:sz w:val="24"/>
          <w:szCs w:val="24"/>
        </w:rPr>
        <w:t xml:space="preserve"> that flowed from</w:t>
      </w:r>
      <w:r>
        <w:rPr>
          <w:rFonts w:ascii="Times New Roman" w:hAnsi="Times New Roman" w:cs="Times New Roman"/>
          <w:sz w:val="24"/>
          <w:szCs w:val="24"/>
        </w:rPr>
        <w:t xml:space="preserve"> analysis</w:t>
      </w:r>
      <w:r w:rsidR="008B16BE">
        <w:rPr>
          <w:rFonts w:ascii="Times New Roman" w:hAnsi="Times New Roman" w:cs="Times New Roman"/>
          <w:sz w:val="24"/>
          <w:szCs w:val="24"/>
        </w:rPr>
        <w:t xml:space="preserve"> to</w:t>
      </w:r>
      <w:r>
        <w:rPr>
          <w:rFonts w:ascii="Times New Roman" w:hAnsi="Times New Roman" w:cs="Times New Roman"/>
          <w:sz w:val="24"/>
          <w:szCs w:val="24"/>
        </w:rPr>
        <w:t xml:space="preserve"> confusion</w:t>
      </w:r>
      <w:r w:rsidR="008B16BE">
        <w:rPr>
          <w:rFonts w:ascii="Times New Roman" w:hAnsi="Times New Roman" w:cs="Times New Roman"/>
          <w:sz w:val="24"/>
          <w:szCs w:val="24"/>
        </w:rPr>
        <w:t xml:space="preserve"> to</w:t>
      </w:r>
      <w:r>
        <w:rPr>
          <w:rFonts w:ascii="Times New Roman" w:hAnsi="Times New Roman" w:cs="Times New Roman"/>
          <w:sz w:val="24"/>
          <w:szCs w:val="24"/>
        </w:rPr>
        <w:t xml:space="preserve"> dis</w:t>
      </w:r>
      <w:r w:rsidR="008B16BE">
        <w:rPr>
          <w:rFonts w:ascii="Times New Roman" w:hAnsi="Times New Roman" w:cs="Times New Roman"/>
          <w:sz w:val="24"/>
          <w:szCs w:val="24"/>
        </w:rPr>
        <w:t>covery to frustration</w:t>
      </w:r>
      <w:r w:rsidR="00872240">
        <w:rPr>
          <w:rFonts w:ascii="Times New Roman" w:hAnsi="Times New Roman" w:cs="Times New Roman"/>
          <w:sz w:val="24"/>
          <w:szCs w:val="24"/>
        </w:rPr>
        <w:t xml:space="preserve"> and repeat.  </w:t>
      </w:r>
    </w:p>
    <w:p w:rsidR="008B16BE" w:rsidRDefault="008B16BE" w:rsidP="000009E2">
      <w:pPr>
        <w:spacing w:after="0"/>
        <w:rPr>
          <w:rFonts w:ascii="Times New Roman" w:hAnsi="Times New Roman" w:cs="Times New Roman"/>
          <w:sz w:val="24"/>
          <w:szCs w:val="24"/>
        </w:rPr>
      </w:pPr>
      <w:r>
        <w:rPr>
          <w:rFonts w:ascii="Times New Roman" w:hAnsi="Times New Roman" w:cs="Times New Roman"/>
          <w:sz w:val="24"/>
          <w:szCs w:val="24"/>
        </w:rPr>
        <w:tab/>
      </w:r>
      <w:r w:rsidR="00872240">
        <w:rPr>
          <w:rFonts w:ascii="Times New Roman" w:hAnsi="Times New Roman" w:cs="Times New Roman"/>
          <w:sz w:val="24"/>
          <w:szCs w:val="24"/>
        </w:rPr>
        <w:t>O</w:t>
      </w:r>
      <w:r>
        <w:rPr>
          <w:rFonts w:ascii="Times New Roman" w:hAnsi="Times New Roman" w:cs="Times New Roman"/>
          <w:sz w:val="24"/>
          <w:szCs w:val="24"/>
        </w:rPr>
        <w:t>ne of the drawbacks of the project was that, at times, it felt like the techniques that were taught in class did not really help too much with design, except for having some intuition on which knobs control what in a circuit.  There seemed to be a lot of “educated” tweaking that we used to fix the circuit, but could not replicate the exact numbers on paper because of channel length modulation, body effect, loading effect, and other non-ideal factors.  While the homework throughout the course broke parts of this design process into fundamental components, there still seemed to be a huge gap between those problems and this design project.</w:t>
      </w:r>
    </w:p>
    <w:p w:rsidR="00717BBD" w:rsidRDefault="00872240" w:rsidP="00FF44AC">
      <w:pPr>
        <w:spacing w:after="0"/>
        <w:ind w:firstLine="720"/>
        <w:rPr>
          <w:rFonts w:ascii="Times New Roman" w:hAnsi="Times New Roman" w:cs="Times New Roman"/>
          <w:sz w:val="24"/>
          <w:szCs w:val="24"/>
        </w:rPr>
      </w:pPr>
      <w:r>
        <w:rPr>
          <w:rFonts w:ascii="Times New Roman" w:hAnsi="Times New Roman" w:cs="Times New Roman"/>
          <w:sz w:val="24"/>
          <w:szCs w:val="24"/>
        </w:rPr>
        <w:t>One of the valuable take-aways from this project was what circuit design is actually like.  Up to this point in our academic career, we have only taken circuits classes that focus on analysis rather than design.  This was our first experience that required us to use analysis as a tool in the feedback loop of the design process.  We now have a deeper appreciation of how analysis simplifications and assumptions can turn a vastly complex circuit into fundamental components that can be managed by hand.  Furthermore, while these assumptions help to get us a first order design, we also learned to appreciate their limitations and the more nuanced effects that cause the hand-calculated design to differ from what happens in the actual circuit when all effects are taken into account.</w:t>
      </w:r>
    </w:p>
    <w:p w:rsidR="00A06ACC" w:rsidRDefault="00A06ACC" w:rsidP="00FF44AC">
      <w:pPr>
        <w:spacing w:after="0"/>
        <w:ind w:firstLine="720"/>
        <w:rPr>
          <w:rFonts w:ascii="Times New Roman" w:hAnsi="Times New Roman" w:cs="Times New Roman"/>
          <w:sz w:val="24"/>
          <w:szCs w:val="24"/>
        </w:rPr>
      </w:pPr>
    </w:p>
    <w:p w:rsidR="00A06ACC" w:rsidRDefault="00A06ACC" w:rsidP="00FF44AC">
      <w:pPr>
        <w:spacing w:after="0"/>
        <w:ind w:firstLine="720"/>
        <w:rPr>
          <w:rFonts w:ascii="Times New Roman" w:hAnsi="Times New Roman" w:cs="Times New Roman"/>
          <w:sz w:val="24"/>
          <w:szCs w:val="24"/>
        </w:rPr>
      </w:pPr>
    </w:p>
    <w:p w:rsidR="00A06ACC" w:rsidRDefault="00A06ACC" w:rsidP="00FF44AC">
      <w:pPr>
        <w:spacing w:after="0"/>
        <w:ind w:firstLine="720"/>
        <w:rPr>
          <w:rFonts w:ascii="Times New Roman" w:hAnsi="Times New Roman" w:cs="Times New Roman"/>
          <w:sz w:val="24"/>
          <w:szCs w:val="24"/>
        </w:rPr>
      </w:pPr>
    </w:p>
    <w:p w:rsidR="00A06ACC" w:rsidRDefault="00A06ACC" w:rsidP="00FF44AC">
      <w:pPr>
        <w:spacing w:after="0"/>
        <w:ind w:firstLine="720"/>
        <w:rPr>
          <w:rFonts w:ascii="Times New Roman" w:hAnsi="Times New Roman" w:cs="Times New Roman"/>
          <w:sz w:val="24"/>
          <w:szCs w:val="24"/>
        </w:rPr>
      </w:pPr>
    </w:p>
    <w:p w:rsidR="00A06ACC" w:rsidRDefault="00A06ACC" w:rsidP="00FF44AC">
      <w:pPr>
        <w:spacing w:after="0"/>
        <w:ind w:firstLine="720"/>
        <w:rPr>
          <w:rFonts w:ascii="Times New Roman" w:hAnsi="Times New Roman" w:cs="Times New Roman"/>
          <w:sz w:val="24"/>
          <w:szCs w:val="24"/>
        </w:rPr>
      </w:pPr>
    </w:p>
    <w:p w:rsidR="00A06ACC" w:rsidRDefault="00A06ACC" w:rsidP="00FF44AC">
      <w:pPr>
        <w:spacing w:after="0"/>
        <w:ind w:firstLine="720"/>
        <w:rPr>
          <w:rFonts w:ascii="Times New Roman" w:hAnsi="Times New Roman" w:cs="Times New Roman"/>
          <w:sz w:val="24"/>
          <w:szCs w:val="24"/>
        </w:rPr>
      </w:pPr>
    </w:p>
    <w:p w:rsidR="00A06ACC" w:rsidRDefault="00A06ACC" w:rsidP="00FF44AC">
      <w:pPr>
        <w:spacing w:after="0"/>
        <w:ind w:firstLine="720"/>
        <w:rPr>
          <w:rFonts w:ascii="Times New Roman" w:hAnsi="Times New Roman" w:cs="Times New Roman"/>
          <w:sz w:val="24"/>
          <w:szCs w:val="24"/>
        </w:rPr>
      </w:pPr>
    </w:p>
    <w:p w:rsidR="00A06ACC" w:rsidRDefault="00A06ACC" w:rsidP="00FF44AC">
      <w:pPr>
        <w:spacing w:after="0"/>
        <w:ind w:firstLine="720"/>
        <w:rPr>
          <w:rFonts w:ascii="Times New Roman" w:hAnsi="Times New Roman" w:cs="Times New Roman"/>
          <w:sz w:val="24"/>
          <w:szCs w:val="24"/>
        </w:rPr>
      </w:pPr>
    </w:p>
    <w:p w:rsidR="00A06ACC" w:rsidRDefault="00A06ACC" w:rsidP="00FF44AC">
      <w:pPr>
        <w:spacing w:after="0"/>
        <w:ind w:firstLine="720"/>
        <w:rPr>
          <w:rFonts w:ascii="Times New Roman" w:hAnsi="Times New Roman" w:cs="Times New Roman"/>
          <w:sz w:val="24"/>
          <w:szCs w:val="24"/>
        </w:rPr>
      </w:pPr>
    </w:p>
    <w:p w:rsidR="00A06ACC" w:rsidRDefault="00A06ACC" w:rsidP="00FF44AC">
      <w:pPr>
        <w:spacing w:after="0"/>
        <w:ind w:firstLine="720"/>
        <w:rPr>
          <w:rFonts w:ascii="Times New Roman" w:hAnsi="Times New Roman" w:cs="Times New Roman"/>
          <w:sz w:val="24"/>
          <w:szCs w:val="24"/>
        </w:rPr>
      </w:pPr>
    </w:p>
    <w:p w:rsidR="00A06ACC" w:rsidRDefault="00A06ACC" w:rsidP="00FF44AC">
      <w:pPr>
        <w:spacing w:after="0"/>
        <w:ind w:firstLine="720"/>
        <w:rPr>
          <w:rFonts w:ascii="Times New Roman" w:hAnsi="Times New Roman" w:cs="Times New Roman"/>
          <w:sz w:val="24"/>
          <w:szCs w:val="24"/>
        </w:rPr>
      </w:pPr>
    </w:p>
    <w:p w:rsidR="00A06ACC" w:rsidRDefault="00A06ACC" w:rsidP="00FF44AC">
      <w:pPr>
        <w:spacing w:after="0"/>
        <w:ind w:firstLine="720"/>
        <w:rPr>
          <w:rFonts w:ascii="Times New Roman" w:hAnsi="Times New Roman" w:cs="Times New Roman"/>
          <w:sz w:val="24"/>
          <w:szCs w:val="24"/>
        </w:rPr>
      </w:pPr>
    </w:p>
    <w:p w:rsidR="00A06ACC" w:rsidRDefault="00A06ACC" w:rsidP="00FF44AC">
      <w:pPr>
        <w:spacing w:after="0"/>
        <w:ind w:firstLine="720"/>
        <w:rPr>
          <w:rFonts w:ascii="Times New Roman" w:hAnsi="Times New Roman" w:cs="Times New Roman"/>
          <w:sz w:val="24"/>
          <w:szCs w:val="24"/>
        </w:rPr>
      </w:pPr>
    </w:p>
    <w:p w:rsidR="00A06ACC" w:rsidRDefault="00A06ACC" w:rsidP="00FF44AC">
      <w:pPr>
        <w:spacing w:after="0"/>
        <w:ind w:firstLine="720"/>
        <w:rPr>
          <w:rFonts w:ascii="Times New Roman" w:hAnsi="Times New Roman" w:cs="Times New Roman"/>
          <w:sz w:val="24"/>
          <w:szCs w:val="24"/>
        </w:rPr>
      </w:pPr>
    </w:p>
    <w:p w:rsidR="00A06ACC" w:rsidRDefault="00A06ACC" w:rsidP="00FF44AC">
      <w:pPr>
        <w:spacing w:after="0"/>
        <w:ind w:firstLine="720"/>
        <w:rPr>
          <w:rFonts w:ascii="Times New Roman" w:hAnsi="Times New Roman" w:cs="Times New Roman"/>
          <w:sz w:val="24"/>
          <w:szCs w:val="24"/>
        </w:rPr>
      </w:pPr>
    </w:p>
    <w:p w:rsidR="00A06ACC" w:rsidRDefault="00A06ACC" w:rsidP="00FF44AC">
      <w:pPr>
        <w:spacing w:after="0"/>
        <w:ind w:firstLine="720"/>
        <w:rPr>
          <w:rFonts w:ascii="Times New Roman" w:hAnsi="Times New Roman" w:cs="Times New Roman"/>
          <w:sz w:val="24"/>
          <w:szCs w:val="24"/>
        </w:rPr>
      </w:pPr>
    </w:p>
    <w:p w:rsidR="00A06ACC" w:rsidRDefault="00A06ACC" w:rsidP="00FF44AC">
      <w:pPr>
        <w:spacing w:after="0"/>
        <w:ind w:firstLine="720"/>
        <w:rPr>
          <w:rFonts w:ascii="Times New Roman" w:hAnsi="Times New Roman" w:cs="Times New Roman"/>
          <w:sz w:val="24"/>
          <w:szCs w:val="24"/>
        </w:rPr>
      </w:pPr>
    </w:p>
    <w:p w:rsidR="00A06ACC" w:rsidRDefault="00A06ACC" w:rsidP="00FF44AC">
      <w:pPr>
        <w:spacing w:after="0"/>
        <w:ind w:firstLine="720"/>
        <w:rPr>
          <w:rFonts w:ascii="Times New Roman" w:hAnsi="Times New Roman" w:cs="Times New Roman"/>
          <w:sz w:val="24"/>
          <w:szCs w:val="24"/>
        </w:rPr>
      </w:pPr>
    </w:p>
    <w:p w:rsidR="00A06ACC" w:rsidRDefault="00A06ACC" w:rsidP="00FF44AC">
      <w:pPr>
        <w:spacing w:after="0"/>
        <w:ind w:firstLine="720"/>
        <w:rPr>
          <w:rFonts w:ascii="Times New Roman" w:hAnsi="Times New Roman" w:cs="Times New Roman"/>
          <w:sz w:val="24"/>
          <w:szCs w:val="24"/>
        </w:rPr>
      </w:pPr>
    </w:p>
    <w:p w:rsidR="00A06ACC" w:rsidRPr="00A06ACC" w:rsidRDefault="00A06ACC" w:rsidP="00FF44AC">
      <w:pPr>
        <w:spacing w:after="0"/>
        <w:ind w:firstLine="720"/>
        <w:rPr>
          <w:rFonts w:ascii="Times New Roman" w:hAnsi="Times New Roman" w:cs="Times New Roman"/>
          <w:b/>
          <w:sz w:val="36"/>
          <w:szCs w:val="24"/>
        </w:rPr>
      </w:pPr>
      <w:r w:rsidRPr="00A06ACC">
        <w:rPr>
          <w:rFonts w:ascii="Times New Roman" w:hAnsi="Times New Roman" w:cs="Times New Roman"/>
          <w:b/>
          <w:sz w:val="36"/>
          <w:szCs w:val="24"/>
        </w:rPr>
        <w:t>APPENDIX I</w:t>
      </w:r>
    </w:p>
    <w:p w:rsidR="00A06ACC" w:rsidRDefault="00A06ACC" w:rsidP="00FF44AC">
      <w:pPr>
        <w:spacing w:after="0"/>
        <w:ind w:firstLine="720"/>
        <w:rPr>
          <w:rFonts w:ascii="Times New Roman" w:hAnsi="Times New Roman" w:cs="Times New Roman"/>
          <w:sz w:val="24"/>
          <w:szCs w:val="24"/>
        </w:rPr>
      </w:pPr>
    </w:p>
    <w:p w:rsidR="00717BBD" w:rsidRDefault="00C32A60" w:rsidP="00C32A60">
      <w:pPr>
        <w:spacing w:after="0"/>
        <w:rPr>
          <w:rFonts w:ascii="Times New Roman" w:hAnsi="Times New Roman" w:cs="Times New Roman"/>
          <w:b/>
          <w:sz w:val="24"/>
          <w:szCs w:val="24"/>
        </w:rPr>
      </w:pPr>
      <w:r w:rsidRPr="00C32A60">
        <w:rPr>
          <w:rFonts w:ascii="Times New Roman" w:hAnsi="Times New Roman" w:cs="Times New Roman"/>
          <w:b/>
          <w:sz w:val="24"/>
          <w:szCs w:val="24"/>
        </w:rPr>
        <w:lastRenderedPageBreak/>
        <w:t>.op Output (Only MOSFET and Node Voltage listings)</w:t>
      </w:r>
    </w:p>
    <w:p w:rsidR="00C32A60" w:rsidRPr="00C32A60" w:rsidRDefault="00C32A60" w:rsidP="00C32A60">
      <w:pPr>
        <w:spacing w:after="0"/>
        <w:rPr>
          <w:rFonts w:ascii="Times New Roman" w:hAnsi="Times New Roman" w:cs="Times New Roman"/>
          <w:b/>
          <w:sz w:val="24"/>
          <w:szCs w:val="24"/>
        </w:rPr>
      </w:pPr>
    </w:p>
    <w:p w:rsidR="00C32A60" w:rsidRDefault="00C32A60" w:rsidP="00C32A60">
      <w:pPr>
        <w:spacing w:after="0"/>
        <w:rPr>
          <w:noProof/>
        </w:rPr>
      </w:pPr>
      <w:r>
        <w:rPr>
          <w:noProof/>
        </w:rPr>
        <w:drawing>
          <wp:inline distT="0" distB="0" distL="0" distR="0" wp14:anchorId="142D40DC" wp14:editId="271DE781">
            <wp:extent cx="4162425" cy="9810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62425" cy="981075"/>
                    </a:xfrm>
                    <a:prstGeom prst="rect">
                      <a:avLst/>
                    </a:prstGeom>
                  </pic:spPr>
                </pic:pic>
              </a:graphicData>
            </a:graphic>
          </wp:inline>
        </w:drawing>
      </w:r>
    </w:p>
    <w:p w:rsidR="007E6F2A" w:rsidRDefault="007E6F2A" w:rsidP="00C32A60">
      <w:pPr>
        <w:spacing w:after="0"/>
        <w:rPr>
          <w:noProof/>
        </w:rPr>
      </w:pPr>
      <w:r>
        <w:rPr>
          <w:noProof/>
        </w:rPr>
        <w:drawing>
          <wp:inline distT="0" distB="0" distL="0" distR="0" wp14:anchorId="41470074" wp14:editId="5BE92BA5">
            <wp:extent cx="3867150" cy="27051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67150" cy="2705100"/>
                    </a:xfrm>
                    <a:prstGeom prst="rect">
                      <a:avLst/>
                    </a:prstGeom>
                    <a:noFill/>
                    <a:ln>
                      <a:noFill/>
                    </a:ln>
                  </pic:spPr>
                </pic:pic>
              </a:graphicData>
            </a:graphic>
          </wp:inline>
        </w:drawing>
      </w:r>
    </w:p>
    <w:p w:rsidR="007E6F2A" w:rsidRDefault="007E6F2A" w:rsidP="00C32A60">
      <w:pPr>
        <w:spacing w:after="0"/>
        <w:rPr>
          <w:noProof/>
        </w:rPr>
      </w:pPr>
      <w:r>
        <w:rPr>
          <w:noProof/>
        </w:rPr>
        <w:drawing>
          <wp:inline distT="0" distB="0" distL="0" distR="0" wp14:anchorId="1B3C3A0D" wp14:editId="708BC7C8">
            <wp:extent cx="3771900" cy="27146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71900" cy="2714625"/>
                    </a:xfrm>
                    <a:prstGeom prst="rect">
                      <a:avLst/>
                    </a:prstGeom>
                    <a:noFill/>
                    <a:ln>
                      <a:noFill/>
                    </a:ln>
                  </pic:spPr>
                </pic:pic>
              </a:graphicData>
            </a:graphic>
          </wp:inline>
        </w:drawing>
      </w:r>
    </w:p>
    <w:p w:rsidR="007E6F2A" w:rsidRDefault="007E6F2A" w:rsidP="00C32A60">
      <w:pPr>
        <w:spacing w:after="0"/>
        <w:rPr>
          <w:noProof/>
        </w:rPr>
      </w:pPr>
      <w:r>
        <w:rPr>
          <w:noProof/>
        </w:rPr>
        <w:lastRenderedPageBreak/>
        <w:drawing>
          <wp:inline distT="0" distB="0" distL="0" distR="0" wp14:anchorId="3D7C334D" wp14:editId="60C8DD2C">
            <wp:extent cx="2781300" cy="25336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81300" cy="2533650"/>
                    </a:xfrm>
                    <a:prstGeom prst="rect">
                      <a:avLst/>
                    </a:prstGeom>
                    <a:noFill/>
                    <a:ln>
                      <a:noFill/>
                    </a:ln>
                  </pic:spPr>
                </pic:pic>
              </a:graphicData>
            </a:graphic>
          </wp:inline>
        </w:drawing>
      </w:r>
    </w:p>
    <w:p w:rsidR="00C32A60" w:rsidRDefault="00C32A60" w:rsidP="00C32A60">
      <w:pPr>
        <w:spacing w:after="0"/>
        <w:rPr>
          <w:rFonts w:ascii="Times New Roman" w:hAnsi="Times New Roman" w:cs="Times New Roman"/>
          <w:sz w:val="24"/>
          <w:szCs w:val="24"/>
        </w:rPr>
      </w:pPr>
    </w:p>
    <w:p w:rsidR="00C32A60" w:rsidRDefault="00A06ACC" w:rsidP="00C32A60">
      <w:pPr>
        <w:spacing w:after="0"/>
        <w:rPr>
          <w:rFonts w:ascii="Times New Roman" w:hAnsi="Times New Roman" w:cs="Times New Roman"/>
          <w:b/>
          <w:sz w:val="24"/>
          <w:szCs w:val="24"/>
        </w:rPr>
      </w:pPr>
      <w:r>
        <w:rPr>
          <w:rFonts w:ascii="Times New Roman" w:hAnsi="Times New Roman" w:cs="Times New Roman"/>
          <w:sz w:val="24"/>
          <w:szCs w:val="24"/>
        </w:rPr>
        <w:t>.</w:t>
      </w:r>
      <w:r w:rsidRPr="00A06ACC">
        <w:rPr>
          <w:rFonts w:ascii="Times New Roman" w:hAnsi="Times New Roman" w:cs="Times New Roman"/>
          <w:b/>
          <w:sz w:val="24"/>
          <w:szCs w:val="24"/>
        </w:rPr>
        <w:t>sp File</w:t>
      </w:r>
    </w:p>
    <w:p w:rsidR="00A06ACC" w:rsidRPr="00C32A60" w:rsidRDefault="00A06ACC" w:rsidP="00C32A60">
      <w:pPr>
        <w:spacing w:after="0"/>
        <w:rPr>
          <w:rFonts w:ascii="Times New Roman" w:hAnsi="Times New Roman" w:cs="Times New Roman"/>
          <w:sz w:val="24"/>
          <w:szCs w:val="24"/>
        </w:rPr>
      </w:pP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 Design Problem, ee114/214A-2015</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 Team Member 1 Name: Matthew Feldman</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 Team Member 2 Name: Amy Yen</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 Please fill in the specification achieved by your circuit </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 before you submit the netlist.</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 sunetids of team members = mattfel, htyen</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 The specifications that this script achieves are: </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 Power       &lt;= 2.00 mW</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 Gain        &gt;= 30.0 kOhm</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 BandWidth   &gt;= 90.0 MHz</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 FOM         &gt;= 1350</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w:t>
      </w:r>
    </w:p>
    <w:p w:rsidR="00C32A60" w:rsidRPr="00C32A60" w:rsidRDefault="00C32A60" w:rsidP="00C32A60">
      <w:pPr>
        <w:spacing w:after="0"/>
        <w:rPr>
          <w:rFonts w:ascii="Times New Roman" w:hAnsi="Times New Roman" w:cs="Times New Roman"/>
          <w:sz w:val="24"/>
          <w:szCs w:val="24"/>
        </w:rPr>
      </w:pP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.param W1_val = 17u</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.param L1_val = 2u</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.param W2_val = 20u</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.param L2_val = 1u</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.param W3_val = 23u</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.param L3_val = 2u</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.param W4_val = 8u</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.param L4_val = 1u</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.param W5_val = 8u</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.param L5_val = 1u</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lastRenderedPageBreak/>
        <w:t xml:space="preserve">   .param W6_val = 6u</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.param L6_val = 2u</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.param W7_val = 2u</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.param L7_val = 1u</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.param W8_val = 3u</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.param L8_val = 1u</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.param W9_val = 4u</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.param L9_val = 2u</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.param W10_val = 60u</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.param L10_val = 1u</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.param R1_val = 9.400000k</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.param R2_val = 15.400000k</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.param R3_val = 90.000000k</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.param R4_val = 68.000000k</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.param Vbias_p_val = 1.100000</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.param Vbias_n_val = -1.100000</w:t>
      </w:r>
    </w:p>
    <w:p w:rsidR="00C32A60" w:rsidRPr="00C32A60" w:rsidRDefault="00C32A60" w:rsidP="00C32A60">
      <w:pPr>
        <w:spacing w:after="0"/>
        <w:rPr>
          <w:rFonts w:ascii="Times New Roman" w:hAnsi="Times New Roman" w:cs="Times New Roman"/>
          <w:sz w:val="24"/>
          <w:szCs w:val="24"/>
        </w:rPr>
      </w:pP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 Including the model file</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.include /usr/class/ee114/hspice/ee114_hspice.sp</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 Defining Top level circuit parameters</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.param p_Cin = 220f</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.param p_CL  = 250f</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.param p_RL  = 20k</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 defining the supply voltages</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vdd n_vdd 0 2.5</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vss n_vss 0 -2.5</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 Defining the input current source</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 For ac simulation uncomment the following 2 lines**</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Iin    n_in    0    ac    1</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 For transient simulation uncomment the following 2 lines**</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*Iin    n_in    0    sin(0 0.5u 1e6)</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 Defining Input capacitance</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Cin    n_in    0    'p_Cin'</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lastRenderedPageBreak/>
        <w:t xml:space="preserve">   * Defining the load </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RL    n_vout     0          'p_RL'</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CL    n_vout     0          'p_CL'   </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 Your Trans-impedance Amplifier here ***</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     d       g       s       b       n/pmos114       w       l</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 nmos b tied to lowest voltage</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 pmos b tied to highest voltage (or s)</w:t>
      </w:r>
    </w:p>
    <w:p w:rsidR="00C32A60" w:rsidRPr="00C32A60" w:rsidRDefault="00C32A60" w:rsidP="00C32A60">
      <w:pPr>
        <w:spacing w:after="0"/>
        <w:rPr>
          <w:rFonts w:ascii="Times New Roman" w:hAnsi="Times New Roman" w:cs="Times New Roman"/>
          <w:sz w:val="24"/>
          <w:szCs w:val="24"/>
        </w:rPr>
      </w:pP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 xtor stack 1</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MN1    n_in    n_nbias      n_vss    n_vss    nmos114 w='W1_val'  l='L1_val'</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MN2    n_x     0         n_in     n_vss    nmos114 w='W2_val'  l='L2_val'</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MP3    n_x    n_pbias      n_vdd    n_vdd    pmos114 w='W3_val'  l='L3_val'</w:t>
      </w:r>
    </w:p>
    <w:p w:rsidR="00C32A60" w:rsidRPr="00C32A60" w:rsidRDefault="00C32A60" w:rsidP="00C32A60">
      <w:pPr>
        <w:spacing w:after="0"/>
        <w:rPr>
          <w:rFonts w:ascii="Times New Roman" w:hAnsi="Times New Roman" w:cs="Times New Roman"/>
          <w:sz w:val="24"/>
          <w:szCs w:val="24"/>
        </w:rPr>
      </w:pP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R1     n_x    n_vdd      'R1_val'</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R2     n_x    0          'R2_val'</w:t>
      </w:r>
    </w:p>
    <w:p w:rsidR="00C32A60" w:rsidRPr="00C32A60" w:rsidRDefault="00C32A60" w:rsidP="00C32A60">
      <w:pPr>
        <w:spacing w:after="0"/>
        <w:rPr>
          <w:rFonts w:ascii="Times New Roman" w:hAnsi="Times New Roman" w:cs="Times New Roman"/>
          <w:sz w:val="24"/>
          <w:szCs w:val="24"/>
        </w:rPr>
      </w:pP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 xtor stack 2</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MP4    n_4d    n_x      n_vdd    n_vdd    pmos114 w='W4_val'  l='L4_val'</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MP5    n_y    0          n_4d    n_vdd    pmos114 w='W5_val'  l='L5_val'</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MN6    n_y    n_nbias      n_vss    n_vss    nmos114 w='W6_val'  l='L6_val'</w:t>
      </w:r>
    </w:p>
    <w:p w:rsidR="00C32A60" w:rsidRPr="00C32A60" w:rsidRDefault="00C32A60" w:rsidP="00C32A60">
      <w:pPr>
        <w:spacing w:after="0"/>
        <w:rPr>
          <w:rFonts w:ascii="Times New Roman" w:hAnsi="Times New Roman" w:cs="Times New Roman"/>
          <w:sz w:val="24"/>
          <w:szCs w:val="24"/>
        </w:rPr>
      </w:pP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R3     n_y    0          'R3_val'</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R4     n_y    n_vss      'R4_val'</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 xtor stack 3</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MN7    n_z    n_y      n_vss    n_vss    nmos114 w='W7_val'  l='L7_val'</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MP8    n_z    n_z      n_vdd    n_vdd    pmos114 w='W8_val'  l='L8_val'</w:t>
      </w:r>
    </w:p>
    <w:p w:rsidR="00C32A60" w:rsidRPr="00C32A60" w:rsidRDefault="00C32A60" w:rsidP="00C32A60">
      <w:pPr>
        <w:spacing w:after="0"/>
        <w:rPr>
          <w:rFonts w:ascii="Times New Roman" w:hAnsi="Times New Roman" w:cs="Times New Roman"/>
          <w:sz w:val="24"/>
          <w:szCs w:val="24"/>
        </w:rPr>
      </w:pP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 xtor stack 4</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MN9    n_vout    n_nbias  n_vss    n_vss        nmos114 w='W9_val'  l='L9_val'</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MN10   n_vdd    n_z      n_vout    n_vss    nmos114 w='W10_val'  l='L10_val'</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 Your Bias Circuitry goes here ***</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 Bias Circuitry - Vb_p (Vbias-Gen pmos)</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 a current mirror + a diode connected pmos to compute 1.1V</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.param W11_val = 30u</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.param L11_val = 2u</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.param W12_val = 6u</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.param L12_val = 2u</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lastRenderedPageBreak/>
        <w:t xml:space="preserve">   .param W13_val = 2u</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.param L13_val = 20u</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.param R11_val = 1000000  </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MN11   b_n_g11       b_n_g11       n_vss     n_vss  nmos114 w='W11_val' l='L11_val'</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MN12   n_pbias b_n_g11       n_vss   n_vss  nmos114 w='W12_val' l='L12_val'</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MP13   n_pbias n_pbias n_vdd     n_vdd  pmos114 w='W13_val' l='L13_val'</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R11    n_vdd         b_n_g11       'R11_val'</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 Bias Circuitry - Vb_n (Vbias-Gen nmos)</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 a current mirror + a diode connected nmos to compute -1.1V</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.param W14_val = 14u</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.param L14_val = 2u</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.param W15_val = 4u</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.param L15_val = 2u</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.param W16_val = 2u</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.param L16_val = 20u</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.param R13_val = 680000</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MP14   b_n_g14       b_n_g14       n_vdd     n_vdd  pmos114 w='W14_val' l='L14_val'</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MP15   n_nbias b_n_g14       n_vdd   n_vdd  pmos114 w='W15_val' l='L15_val'</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MN16   n_nbias n_nbias n_vss     n_vss  nmos114 w='W16_val' l='L16_val'</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R13    b_n_g14       n_vss       'R13_val'</w:t>
      </w:r>
    </w:p>
    <w:p w:rsidR="00C32A60" w:rsidRPr="00C32A60" w:rsidRDefault="00C32A60" w:rsidP="00C32A60">
      <w:pPr>
        <w:spacing w:after="0"/>
        <w:rPr>
          <w:rFonts w:ascii="Times New Roman" w:hAnsi="Times New Roman" w:cs="Times New Roman"/>
          <w:sz w:val="24"/>
          <w:szCs w:val="24"/>
        </w:rPr>
      </w:pP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 defining the analysis ***</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.op</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.option post brief nomod</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 For ac simulation uncomment the following line** </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.ac dec 1k 100 1g</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.measure ac gainmax_vout max vdb(n_vout)</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.measure ac f3db_vout when vdb(n_vout)='gainmax_vout-3'</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.measure ac gainmax_vx max vdb(n_x)</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.measure ac f3db_vx when vdb(n_x)='gainmax_vx-3'</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.measure ac gainmax_vy max vdb(n_y)</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.measure ac f3db_vy when vdb(n_y)='gainmax_vy-3'</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.measure ac gainmax_vz max vdb(n_z)</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.measure ac f3db_vz when vdb(n_z)='gainmax_vz-3'</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lastRenderedPageBreak/>
        <w:t xml:space="preserve">   </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 For transient simulation uncomment the following line **</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*.tran 0.01u 4u </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w:t>
      </w:r>
    </w:p>
    <w:p w:rsidR="00C32A60" w:rsidRPr="00C32A60" w:rsidRDefault="00C32A60" w:rsidP="00C32A60">
      <w:pPr>
        <w:spacing w:after="0"/>
        <w:rPr>
          <w:rFonts w:ascii="Times New Roman" w:hAnsi="Times New Roman" w:cs="Times New Roman"/>
          <w:sz w:val="24"/>
          <w:szCs w:val="24"/>
        </w:rPr>
      </w:pPr>
      <w:r w:rsidRPr="00C32A60">
        <w:rPr>
          <w:rFonts w:ascii="Times New Roman" w:hAnsi="Times New Roman" w:cs="Times New Roman"/>
          <w:sz w:val="24"/>
          <w:szCs w:val="24"/>
        </w:rPr>
        <w:t xml:space="preserve">   .end</w:t>
      </w:r>
    </w:p>
    <w:p w:rsidR="00717BBD" w:rsidRDefault="00C32A60" w:rsidP="009E37F7">
      <w:pPr>
        <w:spacing w:after="0"/>
        <w:rPr>
          <w:rFonts w:ascii="Times New Roman" w:hAnsi="Times New Roman" w:cs="Times New Roman"/>
          <w:sz w:val="24"/>
          <w:szCs w:val="24"/>
        </w:rPr>
      </w:pPr>
      <w:r w:rsidRPr="00C32A60">
        <w:rPr>
          <w:rFonts w:ascii="Times New Roman" w:hAnsi="Times New Roman" w:cs="Times New Roman"/>
          <w:sz w:val="24"/>
          <w:szCs w:val="24"/>
        </w:rPr>
        <w:t xml:space="preserve">   </w:t>
      </w:r>
    </w:p>
    <w:sectPr w:rsidR="00717BBD" w:rsidSect="00FD7A74">
      <w:headerReference w:type="default" r:id="rId21"/>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28A0" w:rsidRDefault="00F728A0" w:rsidP="00FD7A74">
      <w:pPr>
        <w:spacing w:after="0" w:line="240" w:lineRule="auto"/>
      </w:pPr>
      <w:r>
        <w:separator/>
      </w:r>
    </w:p>
  </w:endnote>
  <w:endnote w:type="continuationSeparator" w:id="0">
    <w:p w:rsidR="00F728A0" w:rsidRDefault="00F728A0" w:rsidP="00FD7A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28A0" w:rsidRDefault="00F728A0" w:rsidP="00FD7A74">
      <w:pPr>
        <w:spacing w:after="0" w:line="240" w:lineRule="auto"/>
      </w:pPr>
      <w:r>
        <w:separator/>
      </w:r>
    </w:p>
  </w:footnote>
  <w:footnote w:type="continuationSeparator" w:id="0">
    <w:p w:rsidR="00F728A0" w:rsidRDefault="00F728A0" w:rsidP="00FD7A7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11255583"/>
      <w:docPartObj>
        <w:docPartGallery w:val="Page Numbers (Top of Page)"/>
        <w:docPartUnique/>
      </w:docPartObj>
    </w:sdtPr>
    <w:sdtEndPr>
      <w:rPr>
        <w:noProof/>
      </w:rPr>
    </w:sdtEndPr>
    <w:sdtContent>
      <w:p w:rsidR="00381B11" w:rsidRDefault="00381B11">
        <w:pPr>
          <w:pStyle w:val="Header"/>
          <w:jc w:val="right"/>
        </w:pPr>
        <w:r>
          <w:fldChar w:fldCharType="begin"/>
        </w:r>
        <w:r>
          <w:instrText xml:space="preserve"> PAGE   \* MERGEFORMAT </w:instrText>
        </w:r>
        <w:r>
          <w:fldChar w:fldCharType="separate"/>
        </w:r>
        <w:r w:rsidR="005B377E">
          <w:rPr>
            <w:noProof/>
          </w:rPr>
          <w:t>6</w:t>
        </w:r>
        <w:r>
          <w:rPr>
            <w:noProof/>
          </w:rPr>
          <w:fldChar w:fldCharType="end"/>
        </w:r>
      </w:p>
    </w:sdtContent>
  </w:sdt>
  <w:p w:rsidR="00381B11" w:rsidRDefault="00381B1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F2875"/>
    <w:multiLevelType w:val="hybridMultilevel"/>
    <w:tmpl w:val="347610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082562"/>
    <w:multiLevelType w:val="hybridMultilevel"/>
    <w:tmpl w:val="922AD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4B1DCF"/>
    <w:multiLevelType w:val="hybridMultilevel"/>
    <w:tmpl w:val="5E5457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42014CA"/>
    <w:multiLevelType w:val="hybridMultilevel"/>
    <w:tmpl w:val="E2AEC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227EEE"/>
    <w:multiLevelType w:val="hybridMultilevel"/>
    <w:tmpl w:val="D0027D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DE72B2F"/>
    <w:multiLevelType w:val="hybridMultilevel"/>
    <w:tmpl w:val="FC3C53D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308066F3"/>
    <w:multiLevelType w:val="hybridMultilevel"/>
    <w:tmpl w:val="A33468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30A472E"/>
    <w:multiLevelType w:val="hybridMultilevel"/>
    <w:tmpl w:val="1612E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39E6BB4"/>
    <w:multiLevelType w:val="hybridMultilevel"/>
    <w:tmpl w:val="DC16C03C"/>
    <w:lvl w:ilvl="0" w:tplc="D602AB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4D22404"/>
    <w:multiLevelType w:val="hybridMultilevel"/>
    <w:tmpl w:val="FC3C53D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36B45E30"/>
    <w:multiLevelType w:val="hybridMultilevel"/>
    <w:tmpl w:val="699CDC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AE0706C"/>
    <w:multiLevelType w:val="hybridMultilevel"/>
    <w:tmpl w:val="30A6A0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CD169F0"/>
    <w:multiLevelType w:val="hybridMultilevel"/>
    <w:tmpl w:val="754C684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4F72ABE"/>
    <w:multiLevelType w:val="hybridMultilevel"/>
    <w:tmpl w:val="F844F91A"/>
    <w:lvl w:ilvl="0" w:tplc="0409000F">
      <w:start w:val="1"/>
      <w:numFmt w:val="decimal"/>
      <w:lvlText w:val="%1."/>
      <w:lvlJc w:val="left"/>
      <w:pPr>
        <w:ind w:left="360" w:hanging="360"/>
      </w:pPr>
      <w:rPr>
        <w:rFonts w:hint="default"/>
      </w:rPr>
    </w:lvl>
    <w:lvl w:ilvl="1" w:tplc="04090019">
      <w:start w:val="1"/>
      <w:numFmt w:val="lowerLetter"/>
      <w:lvlText w:val="%2."/>
      <w:lvlJc w:val="left"/>
      <w:pPr>
        <w:ind w:left="900" w:hanging="360"/>
      </w:pPr>
    </w:lvl>
    <w:lvl w:ilvl="2" w:tplc="0409001B">
      <w:start w:val="1"/>
      <w:numFmt w:val="lowerRoman"/>
      <w:lvlText w:val="%3."/>
      <w:lvlJc w:val="right"/>
      <w:pPr>
        <w:ind w:left="135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721F5844"/>
    <w:multiLevelType w:val="hybridMultilevel"/>
    <w:tmpl w:val="CDACE1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8971564"/>
    <w:multiLevelType w:val="hybridMultilevel"/>
    <w:tmpl w:val="EF3A4A44"/>
    <w:lvl w:ilvl="0" w:tplc="D4E86CAE">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7C313721"/>
    <w:multiLevelType w:val="hybridMultilevel"/>
    <w:tmpl w:val="587CF86C"/>
    <w:lvl w:ilvl="0" w:tplc="04090011">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7C9A6BE4"/>
    <w:multiLevelType w:val="hybridMultilevel"/>
    <w:tmpl w:val="12B86C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3"/>
  </w:num>
  <w:num w:numId="4">
    <w:abstractNumId w:val="10"/>
  </w:num>
  <w:num w:numId="5">
    <w:abstractNumId w:val="13"/>
  </w:num>
  <w:num w:numId="6">
    <w:abstractNumId w:val="11"/>
  </w:num>
  <w:num w:numId="7">
    <w:abstractNumId w:val="12"/>
  </w:num>
  <w:num w:numId="8">
    <w:abstractNumId w:val="8"/>
  </w:num>
  <w:num w:numId="9">
    <w:abstractNumId w:val="4"/>
  </w:num>
  <w:num w:numId="10">
    <w:abstractNumId w:val="17"/>
  </w:num>
  <w:num w:numId="11">
    <w:abstractNumId w:val="5"/>
  </w:num>
  <w:num w:numId="12">
    <w:abstractNumId w:val="15"/>
  </w:num>
  <w:num w:numId="13">
    <w:abstractNumId w:val="2"/>
  </w:num>
  <w:num w:numId="14">
    <w:abstractNumId w:val="16"/>
  </w:num>
  <w:num w:numId="15">
    <w:abstractNumId w:val="14"/>
  </w:num>
  <w:num w:numId="16">
    <w:abstractNumId w:val="7"/>
  </w:num>
  <w:num w:numId="17">
    <w:abstractNumId w:val="0"/>
  </w:num>
  <w:num w:numId="18">
    <w:abstractNumId w:val="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tthew Feldman">
    <w15:presenceInfo w15:providerId="Windows Live" w15:userId="7439c19139fac7d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59BC"/>
    <w:rsid w:val="000009E2"/>
    <w:rsid w:val="00030FC3"/>
    <w:rsid w:val="00045F2A"/>
    <w:rsid w:val="0005266D"/>
    <w:rsid w:val="00062C54"/>
    <w:rsid w:val="00064EA0"/>
    <w:rsid w:val="000738EB"/>
    <w:rsid w:val="000745ED"/>
    <w:rsid w:val="000870FB"/>
    <w:rsid w:val="000967A7"/>
    <w:rsid w:val="000D6E90"/>
    <w:rsid w:val="00114BAB"/>
    <w:rsid w:val="0015482C"/>
    <w:rsid w:val="0016389B"/>
    <w:rsid w:val="00181C45"/>
    <w:rsid w:val="001823EE"/>
    <w:rsid w:val="00195D7E"/>
    <w:rsid w:val="001C50C4"/>
    <w:rsid w:val="001C61FC"/>
    <w:rsid w:val="001F0C43"/>
    <w:rsid w:val="001F59BC"/>
    <w:rsid w:val="00201355"/>
    <w:rsid w:val="00201E8B"/>
    <w:rsid w:val="00206200"/>
    <w:rsid w:val="00211E97"/>
    <w:rsid w:val="00224955"/>
    <w:rsid w:val="002568AE"/>
    <w:rsid w:val="00257B37"/>
    <w:rsid w:val="002B03AE"/>
    <w:rsid w:val="002B763E"/>
    <w:rsid w:val="002E67B9"/>
    <w:rsid w:val="00301781"/>
    <w:rsid w:val="00337DBE"/>
    <w:rsid w:val="003412D8"/>
    <w:rsid w:val="00346C78"/>
    <w:rsid w:val="00357887"/>
    <w:rsid w:val="00381B11"/>
    <w:rsid w:val="00381E84"/>
    <w:rsid w:val="00383BD0"/>
    <w:rsid w:val="00385093"/>
    <w:rsid w:val="00396D49"/>
    <w:rsid w:val="003B26C9"/>
    <w:rsid w:val="003C4344"/>
    <w:rsid w:val="003D6D29"/>
    <w:rsid w:val="00422CA5"/>
    <w:rsid w:val="0042583B"/>
    <w:rsid w:val="00441CD5"/>
    <w:rsid w:val="004A4C43"/>
    <w:rsid w:val="004B7D36"/>
    <w:rsid w:val="004E2DB4"/>
    <w:rsid w:val="004F0669"/>
    <w:rsid w:val="004F3085"/>
    <w:rsid w:val="00506355"/>
    <w:rsid w:val="005103BE"/>
    <w:rsid w:val="00547141"/>
    <w:rsid w:val="00555A64"/>
    <w:rsid w:val="00564904"/>
    <w:rsid w:val="005668DA"/>
    <w:rsid w:val="00577542"/>
    <w:rsid w:val="005B377E"/>
    <w:rsid w:val="005F3577"/>
    <w:rsid w:val="00602C5D"/>
    <w:rsid w:val="00610C99"/>
    <w:rsid w:val="0064428A"/>
    <w:rsid w:val="006442C7"/>
    <w:rsid w:val="00645FA5"/>
    <w:rsid w:val="00664B21"/>
    <w:rsid w:val="006673C4"/>
    <w:rsid w:val="00681A0F"/>
    <w:rsid w:val="00691F42"/>
    <w:rsid w:val="006A7F25"/>
    <w:rsid w:val="006B0D97"/>
    <w:rsid w:val="006B7E4F"/>
    <w:rsid w:val="006D2262"/>
    <w:rsid w:val="006E0705"/>
    <w:rsid w:val="006E215D"/>
    <w:rsid w:val="006F4617"/>
    <w:rsid w:val="00717BBD"/>
    <w:rsid w:val="007311D8"/>
    <w:rsid w:val="007374CD"/>
    <w:rsid w:val="007400E5"/>
    <w:rsid w:val="0075326C"/>
    <w:rsid w:val="00773AB4"/>
    <w:rsid w:val="00782F41"/>
    <w:rsid w:val="007836EA"/>
    <w:rsid w:val="0078611E"/>
    <w:rsid w:val="007A3F9C"/>
    <w:rsid w:val="007A6603"/>
    <w:rsid w:val="007D6140"/>
    <w:rsid w:val="007E6F2A"/>
    <w:rsid w:val="007F5142"/>
    <w:rsid w:val="00800DC0"/>
    <w:rsid w:val="008229C2"/>
    <w:rsid w:val="00844BE2"/>
    <w:rsid w:val="00850849"/>
    <w:rsid w:val="00866475"/>
    <w:rsid w:val="00872240"/>
    <w:rsid w:val="00884AAF"/>
    <w:rsid w:val="008855C3"/>
    <w:rsid w:val="0088661A"/>
    <w:rsid w:val="008949E4"/>
    <w:rsid w:val="008A25BC"/>
    <w:rsid w:val="008B16BE"/>
    <w:rsid w:val="008C0BEB"/>
    <w:rsid w:val="009066DC"/>
    <w:rsid w:val="00916241"/>
    <w:rsid w:val="00921131"/>
    <w:rsid w:val="00924901"/>
    <w:rsid w:val="00932F95"/>
    <w:rsid w:val="00937A76"/>
    <w:rsid w:val="009432D5"/>
    <w:rsid w:val="009465A6"/>
    <w:rsid w:val="009542C9"/>
    <w:rsid w:val="009647A1"/>
    <w:rsid w:val="00967BB8"/>
    <w:rsid w:val="00973167"/>
    <w:rsid w:val="00996DB3"/>
    <w:rsid w:val="009A690F"/>
    <w:rsid w:val="009E37F7"/>
    <w:rsid w:val="009E4712"/>
    <w:rsid w:val="009E547E"/>
    <w:rsid w:val="00A06ACC"/>
    <w:rsid w:val="00A1609E"/>
    <w:rsid w:val="00A2221E"/>
    <w:rsid w:val="00A46A09"/>
    <w:rsid w:val="00A817E9"/>
    <w:rsid w:val="00A87CC4"/>
    <w:rsid w:val="00AA29B2"/>
    <w:rsid w:val="00AD2FFE"/>
    <w:rsid w:val="00AD3DF8"/>
    <w:rsid w:val="00AF6D14"/>
    <w:rsid w:val="00B15FC1"/>
    <w:rsid w:val="00B25E65"/>
    <w:rsid w:val="00B26861"/>
    <w:rsid w:val="00B27F5E"/>
    <w:rsid w:val="00B3234D"/>
    <w:rsid w:val="00B750C6"/>
    <w:rsid w:val="00B82893"/>
    <w:rsid w:val="00BA651A"/>
    <w:rsid w:val="00C22885"/>
    <w:rsid w:val="00C32A60"/>
    <w:rsid w:val="00C40B1A"/>
    <w:rsid w:val="00C625F1"/>
    <w:rsid w:val="00C94CE6"/>
    <w:rsid w:val="00CA04A8"/>
    <w:rsid w:val="00D24E41"/>
    <w:rsid w:val="00D755DA"/>
    <w:rsid w:val="00D81255"/>
    <w:rsid w:val="00D95DFC"/>
    <w:rsid w:val="00DA69D3"/>
    <w:rsid w:val="00DA7A8F"/>
    <w:rsid w:val="00DD406F"/>
    <w:rsid w:val="00E0640D"/>
    <w:rsid w:val="00E3113F"/>
    <w:rsid w:val="00E4596E"/>
    <w:rsid w:val="00E4770D"/>
    <w:rsid w:val="00E51492"/>
    <w:rsid w:val="00E563E6"/>
    <w:rsid w:val="00E64045"/>
    <w:rsid w:val="00E645C1"/>
    <w:rsid w:val="00E96916"/>
    <w:rsid w:val="00EA5ABB"/>
    <w:rsid w:val="00ED7BD9"/>
    <w:rsid w:val="00EE7C4D"/>
    <w:rsid w:val="00F728A0"/>
    <w:rsid w:val="00F74651"/>
    <w:rsid w:val="00F87D73"/>
    <w:rsid w:val="00F96764"/>
    <w:rsid w:val="00FA1D1F"/>
    <w:rsid w:val="00FB21CA"/>
    <w:rsid w:val="00FC750D"/>
    <w:rsid w:val="00FD7A74"/>
    <w:rsid w:val="00FF44AC"/>
    <w:rsid w:val="00FF64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5A64"/>
    <w:pPr>
      <w:ind w:left="720"/>
      <w:contextualSpacing/>
    </w:pPr>
  </w:style>
  <w:style w:type="table" w:styleId="TableGrid">
    <w:name w:val="Table Grid"/>
    <w:basedOn w:val="TableNormal"/>
    <w:uiPriority w:val="59"/>
    <w:rsid w:val="00211E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11E97"/>
    <w:rPr>
      <w:color w:val="808080"/>
    </w:rPr>
  </w:style>
  <w:style w:type="paragraph" w:styleId="BalloonText">
    <w:name w:val="Balloon Text"/>
    <w:basedOn w:val="Normal"/>
    <w:link w:val="BalloonTextChar"/>
    <w:uiPriority w:val="99"/>
    <w:semiHidden/>
    <w:unhideWhenUsed/>
    <w:rsid w:val="007400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00E5"/>
    <w:rPr>
      <w:rFonts w:ascii="Tahoma" w:hAnsi="Tahoma" w:cs="Tahoma"/>
      <w:sz w:val="16"/>
      <w:szCs w:val="16"/>
    </w:rPr>
  </w:style>
  <w:style w:type="paragraph" w:styleId="Caption">
    <w:name w:val="caption"/>
    <w:basedOn w:val="Normal"/>
    <w:next w:val="Normal"/>
    <w:uiPriority w:val="35"/>
    <w:unhideWhenUsed/>
    <w:qFormat/>
    <w:rsid w:val="00FF64AF"/>
    <w:pPr>
      <w:spacing w:line="240" w:lineRule="auto"/>
    </w:pPr>
    <w:rPr>
      <w:i/>
      <w:iCs/>
      <w:color w:val="1F497D" w:themeColor="text2"/>
      <w:sz w:val="18"/>
      <w:szCs w:val="18"/>
    </w:rPr>
  </w:style>
  <w:style w:type="paragraph" w:styleId="Header">
    <w:name w:val="header"/>
    <w:basedOn w:val="Normal"/>
    <w:link w:val="HeaderChar"/>
    <w:uiPriority w:val="99"/>
    <w:unhideWhenUsed/>
    <w:rsid w:val="00FD7A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7A74"/>
  </w:style>
  <w:style w:type="paragraph" w:styleId="Footer">
    <w:name w:val="footer"/>
    <w:basedOn w:val="Normal"/>
    <w:link w:val="FooterChar"/>
    <w:uiPriority w:val="99"/>
    <w:unhideWhenUsed/>
    <w:rsid w:val="00FD7A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7A7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5A64"/>
    <w:pPr>
      <w:ind w:left="720"/>
      <w:contextualSpacing/>
    </w:pPr>
  </w:style>
  <w:style w:type="table" w:styleId="TableGrid">
    <w:name w:val="Table Grid"/>
    <w:basedOn w:val="TableNormal"/>
    <w:uiPriority w:val="59"/>
    <w:rsid w:val="00211E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11E97"/>
    <w:rPr>
      <w:color w:val="808080"/>
    </w:rPr>
  </w:style>
  <w:style w:type="paragraph" w:styleId="BalloonText">
    <w:name w:val="Balloon Text"/>
    <w:basedOn w:val="Normal"/>
    <w:link w:val="BalloonTextChar"/>
    <w:uiPriority w:val="99"/>
    <w:semiHidden/>
    <w:unhideWhenUsed/>
    <w:rsid w:val="007400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00E5"/>
    <w:rPr>
      <w:rFonts w:ascii="Tahoma" w:hAnsi="Tahoma" w:cs="Tahoma"/>
      <w:sz w:val="16"/>
      <w:szCs w:val="16"/>
    </w:rPr>
  </w:style>
  <w:style w:type="paragraph" w:styleId="Caption">
    <w:name w:val="caption"/>
    <w:basedOn w:val="Normal"/>
    <w:next w:val="Normal"/>
    <w:uiPriority w:val="35"/>
    <w:unhideWhenUsed/>
    <w:qFormat/>
    <w:rsid w:val="00FF64AF"/>
    <w:pPr>
      <w:spacing w:line="240" w:lineRule="auto"/>
    </w:pPr>
    <w:rPr>
      <w:i/>
      <w:iCs/>
      <w:color w:val="1F497D" w:themeColor="text2"/>
      <w:sz w:val="18"/>
      <w:szCs w:val="18"/>
    </w:rPr>
  </w:style>
  <w:style w:type="paragraph" w:styleId="Header">
    <w:name w:val="header"/>
    <w:basedOn w:val="Normal"/>
    <w:link w:val="HeaderChar"/>
    <w:uiPriority w:val="99"/>
    <w:unhideWhenUsed/>
    <w:rsid w:val="00FD7A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7A74"/>
  </w:style>
  <w:style w:type="paragraph" w:styleId="Footer">
    <w:name w:val="footer"/>
    <w:basedOn w:val="Normal"/>
    <w:link w:val="FooterChar"/>
    <w:uiPriority w:val="99"/>
    <w:unhideWhenUsed/>
    <w:rsid w:val="00FD7A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7A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003829">
      <w:bodyDiv w:val="1"/>
      <w:marLeft w:val="0"/>
      <w:marRight w:val="0"/>
      <w:marTop w:val="0"/>
      <w:marBottom w:val="0"/>
      <w:divBdr>
        <w:top w:val="none" w:sz="0" w:space="0" w:color="auto"/>
        <w:left w:val="none" w:sz="0" w:space="0" w:color="auto"/>
        <w:bottom w:val="none" w:sz="0" w:space="0" w:color="auto"/>
        <w:right w:val="none" w:sz="0" w:space="0" w:color="auto"/>
      </w:divBdr>
    </w:div>
    <w:div w:id="83498075">
      <w:bodyDiv w:val="1"/>
      <w:marLeft w:val="0"/>
      <w:marRight w:val="0"/>
      <w:marTop w:val="0"/>
      <w:marBottom w:val="0"/>
      <w:divBdr>
        <w:top w:val="none" w:sz="0" w:space="0" w:color="auto"/>
        <w:left w:val="none" w:sz="0" w:space="0" w:color="auto"/>
        <w:bottom w:val="none" w:sz="0" w:space="0" w:color="auto"/>
        <w:right w:val="none" w:sz="0" w:space="0" w:color="auto"/>
      </w:divBdr>
    </w:div>
    <w:div w:id="221605648">
      <w:bodyDiv w:val="1"/>
      <w:marLeft w:val="0"/>
      <w:marRight w:val="0"/>
      <w:marTop w:val="0"/>
      <w:marBottom w:val="0"/>
      <w:divBdr>
        <w:top w:val="none" w:sz="0" w:space="0" w:color="auto"/>
        <w:left w:val="none" w:sz="0" w:space="0" w:color="auto"/>
        <w:bottom w:val="none" w:sz="0" w:space="0" w:color="auto"/>
        <w:right w:val="none" w:sz="0" w:space="0" w:color="auto"/>
      </w:divBdr>
    </w:div>
    <w:div w:id="614361392">
      <w:bodyDiv w:val="1"/>
      <w:marLeft w:val="0"/>
      <w:marRight w:val="0"/>
      <w:marTop w:val="0"/>
      <w:marBottom w:val="0"/>
      <w:divBdr>
        <w:top w:val="none" w:sz="0" w:space="0" w:color="auto"/>
        <w:left w:val="none" w:sz="0" w:space="0" w:color="auto"/>
        <w:bottom w:val="none" w:sz="0" w:space="0" w:color="auto"/>
        <w:right w:val="none" w:sz="0" w:space="0" w:color="auto"/>
      </w:divBdr>
    </w:div>
    <w:div w:id="815805082">
      <w:bodyDiv w:val="1"/>
      <w:marLeft w:val="0"/>
      <w:marRight w:val="0"/>
      <w:marTop w:val="0"/>
      <w:marBottom w:val="0"/>
      <w:divBdr>
        <w:top w:val="none" w:sz="0" w:space="0" w:color="auto"/>
        <w:left w:val="none" w:sz="0" w:space="0" w:color="auto"/>
        <w:bottom w:val="none" w:sz="0" w:space="0" w:color="auto"/>
        <w:right w:val="none" w:sz="0" w:space="0" w:color="auto"/>
      </w:divBdr>
    </w:div>
    <w:div w:id="841823715">
      <w:bodyDiv w:val="1"/>
      <w:marLeft w:val="0"/>
      <w:marRight w:val="0"/>
      <w:marTop w:val="0"/>
      <w:marBottom w:val="0"/>
      <w:divBdr>
        <w:top w:val="none" w:sz="0" w:space="0" w:color="auto"/>
        <w:left w:val="none" w:sz="0" w:space="0" w:color="auto"/>
        <w:bottom w:val="none" w:sz="0" w:space="0" w:color="auto"/>
        <w:right w:val="none" w:sz="0" w:space="0" w:color="auto"/>
      </w:divBdr>
    </w:div>
    <w:div w:id="1031346375">
      <w:bodyDiv w:val="1"/>
      <w:marLeft w:val="0"/>
      <w:marRight w:val="0"/>
      <w:marTop w:val="0"/>
      <w:marBottom w:val="0"/>
      <w:divBdr>
        <w:top w:val="none" w:sz="0" w:space="0" w:color="auto"/>
        <w:left w:val="none" w:sz="0" w:space="0" w:color="auto"/>
        <w:bottom w:val="none" w:sz="0" w:space="0" w:color="auto"/>
        <w:right w:val="none" w:sz="0" w:space="0" w:color="auto"/>
      </w:divBdr>
    </w:div>
    <w:div w:id="1292127742">
      <w:bodyDiv w:val="1"/>
      <w:marLeft w:val="0"/>
      <w:marRight w:val="0"/>
      <w:marTop w:val="0"/>
      <w:marBottom w:val="0"/>
      <w:divBdr>
        <w:top w:val="none" w:sz="0" w:space="0" w:color="auto"/>
        <w:left w:val="none" w:sz="0" w:space="0" w:color="auto"/>
        <w:bottom w:val="none" w:sz="0" w:space="0" w:color="auto"/>
        <w:right w:val="none" w:sz="0" w:space="0" w:color="auto"/>
      </w:divBdr>
    </w:div>
    <w:div w:id="1370908339">
      <w:bodyDiv w:val="1"/>
      <w:marLeft w:val="0"/>
      <w:marRight w:val="0"/>
      <w:marTop w:val="0"/>
      <w:marBottom w:val="0"/>
      <w:divBdr>
        <w:top w:val="none" w:sz="0" w:space="0" w:color="auto"/>
        <w:left w:val="none" w:sz="0" w:space="0" w:color="auto"/>
        <w:bottom w:val="none" w:sz="0" w:space="0" w:color="auto"/>
        <w:right w:val="none" w:sz="0" w:space="0" w:color="auto"/>
      </w:divBdr>
    </w:div>
    <w:div w:id="1479804137">
      <w:bodyDiv w:val="1"/>
      <w:marLeft w:val="0"/>
      <w:marRight w:val="0"/>
      <w:marTop w:val="0"/>
      <w:marBottom w:val="0"/>
      <w:divBdr>
        <w:top w:val="none" w:sz="0" w:space="0" w:color="auto"/>
        <w:left w:val="none" w:sz="0" w:space="0" w:color="auto"/>
        <w:bottom w:val="none" w:sz="0" w:space="0" w:color="auto"/>
        <w:right w:val="none" w:sz="0" w:space="0" w:color="auto"/>
      </w:divBdr>
    </w:div>
    <w:div w:id="1615550940">
      <w:bodyDiv w:val="1"/>
      <w:marLeft w:val="0"/>
      <w:marRight w:val="0"/>
      <w:marTop w:val="0"/>
      <w:marBottom w:val="0"/>
      <w:divBdr>
        <w:top w:val="none" w:sz="0" w:space="0" w:color="auto"/>
        <w:left w:val="none" w:sz="0" w:space="0" w:color="auto"/>
        <w:bottom w:val="none" w:sz="0" w:space="0" w:color="auto"/>
        <w:right w:val="none" w:sz="0" w:space="0" w:color="auto"/>
      </w:divBdr>
    </w:div>
    <w:div w:id="1699742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package" Target="embeddings/Microsoft_Visio_Drawing222.vsdx"/><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microsoft.com/office/2011/relationships/people" Target="people.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package" Target="embeddings/Microsoft_Visio_Drawing111.vsdx"/><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package" Target="embeddings/Microsoft_Visio_Drawing333.vsdx"/><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210998-4760-49C0-A9F5-364DA0F0D9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6259</TotalTime>
  <Pages>17</Pages>
  <Words>2662</Words>
  <Characters>15179</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NVIDIA</Company>
  <LinksUpToDate>false</LinksUpToDate>
  <CharactersWithSpaces>17806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NVIDIA</dc:creator>
  <cp:keywords/>
  <dc:description/>
  <cp:lastModifiedBy>NVIDIA</cp:lastModifiedBy>
  <cp:revision>80</cp:revision>
  <cp:lastPrinted>2015-12-03T18:25:00Z</cp:lastPrinted>
  <dcterms:created xsi:type="dcterms:W3CDTF">2015-11-11T05:33:00Z</dcterms:created>
  <dcterms:modified xsi:type="dcterms:W3CDTF">2015-12-04T03:59:00Z</dcterms:modified>
</cp:coreProperties>
</file>